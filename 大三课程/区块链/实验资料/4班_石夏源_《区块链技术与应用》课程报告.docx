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C425" w14:textId="77777777" w:rsidR="00DA29F4" w:rsidRDefault="00612289">
      <w:pPr>
        <w:rPr>
          <w:rFonts w:asciiTheme="majorEastAsia" w:eastAsiaTheme="majorEastAsia" w:hAnsiTheme="majorEastAsia" w:cstheme="majorEastAsia"/>
        </w:rPr>
      </w:pPr>
      <w:r>
        <w:rPr>
          <w:rFonts w:asciiTheme="majorEastAsia" w:eastAsiaTheme="majorEastAsia" w:hAnsiTheme="majorEastAsia" w:cstheme="majorEastAsia" w:hint="eastAsia"/>
          <w:noProof/>
        </w:rPr>
        <w:drawing>
          <wp:inline distT="0" distB="0" distL="114300" distR="114300" wp14:anchorId="07265023" wp14:editId="63DD0E67">
            <wp:extent cx="685800" cy="685800"/>
            <wp:effectExtent l="0" t="0" r="0" b="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5800" cy="685800"/>
                    </a:xfrm>
                    <a:prstGeom prst="rect">
                      <a:avLst/>
                    </a:prstGeom>
                    <a:noFill/>
                    <a:ln w="9525">
                      <a:noFill/>
                    </a:ln>
                  </pic:spPr>
                </pic:pic>
              </a:graphicData>
            </a:graphic>
          </wp:inline>
        </w:drawing>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noProof/>
        </w:rPr>
        <w:drawing>
          <wp:inline distT="0" distB="0" distL="114300" distR="114300" wp14:anchorId="327E6E65" wp14:editId="375DDE87">
            <wp:extent cx="3086735" cy="713105"/>
            <wp:effectExtent l="0" t="0" r="12065" b="2349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6735" cy="713105"/>
                    </a:xfrm>
                    <a:prstGeom prst="rect">
                      <a:avLst/>
                    </a:prstGeom>
                    <a:noFill/>
                    <a:ln w="9525">
                      <a:noFill/>
                    </a:ln>
                  </pic:spPr>
                </pic:pic>
              </a:graphicData>
            </a:graphic>
          </wp:inline>
        </w:drawing>
      </w:r>
    </w:p>
    <w:p w14:paraId="725A87BF" w14:textId="77777777" w:rsidR="00DA29F4" w:rsidRDefault="00DA29F4">
      <w:pPr>
        <w:spacing w:beforeLines="50" w:before="156" w:afterLines="50" w:after="156"/>
        <w:jc w:val="center"/>
        <w:rPr>
          <w:rFonts w:asciiTheme="majorEastAsia" w:eastAsiaTheme="majorEastAsia" w:hAnsiTheme="majorEastAsia" w:cstheme="majorEastAsia"/>
          <w:b/>
          <w:kern w:val="0"/>
          <w:sz w:val="48"/>
          <w:szCs w:val="48"/>
        </w:rPr>
      </w:pPr>
    </w:p>
    <w:p w14:paraId="16168F18" w14:textId="77777777" w:rsidR="00DA29F4" w:rsidRDefault="00612289">
      <w:pPr>
        <w:spacing w:beforeLines="50" w:before="156" w:afterLines="50" w:after="156"/>
        <w:jc w:val="center"/>
        <w:rPr>
          <w:rFonts w:asciiTheme="majorEastAsia" w:eastAsiaTheme="majorEastAsia" w:hAnsiTheme="majorEastAsia" w:cstheme="majorEastAsia"/>
          <w:b/>
          <w:kern w:val="0"/>
          <w:sz w:val="72"/>
          <w:szCs w:val="72"/>
        </w:rPr>
      </w:pPr>
      <w:r>
        <w:rPr>
          <w:rFonts w:asciiTheme="majorEastAsia" w:eastAsiaTheme="majorEastAsia" w:hAnsiTheme="majorEastAsia" w:cstheme="majorEastAsia" w:hint="eastAsia"/>
          <w:b/>
          <w:kern w:val="0"/>
          <w:sz w:val="84"/>
          <w:szCs w:val="84"/>
        </w:rPr>
        <w:t>课 程</w:t>
      </w:r>
      <w:r>
        <w:rPr>
          <w:rFonts w:asciiTheme="majorEastAsia" w:eastAsiaTheme="majorEastAsia" w:hAnsiTheme="majorEastAsia" w:cstheme="majorEastAsia"/>
          <w:b/>
          <w:kern w:val="0"/>
          <w:sz w:val="84"/>
          <w:szCs w:val="84"/>
        </w:rPr>
        <w:t xml:space="preserve"> </w:t>
      </w:r>
      <w:r>
        <w:rPr>
          <w:rFonts w:asciiTheme="majorEastAsia" w:eastAsiaTheme="majorEastAsia" w:hAnsiTheme="majorEastAsia" w:cstheme="majorEastAsia" w:hint="eastAsia"/>
          <w:b/>
          <w:kern w:val="0"/>
          <w:sz w:val="84"/>
          <w:szCs w:val="84"/>
        </w:rPr>
        <w:t>报 告</w:t>
      </w:r>
    </w:p>
    <w:p w14:paraId="7A7C43FD" w14:textId="77777777" w:rsidR="00DA29F4" w:rsidRDefault="00DA29F4">
      <w:pPr>
        <w:jc w:val="center"/>
        <w:rPr>
          <w:rFonts w:asciiTheme="majorEastAsia" w:eastAsiaTheme="majorEastAsia" w:hAnsiTheme="majorEastAsia" w:cstheme="majorEastAsia"/>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DA29F4" w14:paraId="0D49544C" w14:textId="77777777">
        <w:trPr>
          <w:trHeight w:val="907"/>
          <w:jc w:val="center"/>
        </w:trPr>
        <w:tc>
          <w:tcPr>
            <w:tcW w:w="1908" w:type="dxa"/>
            <w:tcBorders>
              <w:top w:val="nil"/>
              <w:left w:val="nil"/>
              <w:bottom w:val="nil"/>
              <w:right w:val="nil"/>
            </w:tcBorders>
            <w:vAlign w:val="center"/>
          </w:tcPr>
          <w:p w14:paraId="0C492A90" w14:textId="77777777" w:rsidR="00DA29F4" w:rsidRDefault="00612289">
            <w:pPr>
              <w:spacing w:line="360" w:lineRule="exact"/>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spacing w:val="20"/>
                <w:kern w:val="0"/>
                <w:sz w:val="30"/>
                <w:szCs w:val="30"/>
              </w:rPr>
              <w:t>课程名称：</w:t>
            </w:r>
          </w:p>
        </w:tc>
        <w:tc>
          <w:tcPr>
            <w:tcW w:w="5425" w:type="dxa"/>
            <w:tcBorders>
              <w:top w:val="nil"/>
              <w:left w:val="nil"/>
              <w:bottom w:val="single" w:sz="4" w:space="0" w:color="auto"/>
              <w:right w:val="nil"/>
            </w:tcBorders>
            <w:vAlign w:val="center"/>
          </w:tcPr>
          <w:p w14:paraId="6DF28E48" w14:textId="77777777" w:rsidR="00DA29F4" w:rsidRDefault="00612289">
            <w:pPr>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《区块链技术与应用》</w:t>
            </w:r>
          </w:p>
        </w:tc>
      </w:tr>
      <w:tr w:rsidR="00DA29F4" w14:paraId="71466088" w14:textId="77777777">
        <w:trPr>
          <w:trHeight w:val="907"/>
          <w:jc w:val="center"/>
        </w:trPr>
        <w:tc>
          <w:tcPr>
            <w:tcW w:w="1908" w:type="dxa"/>
            <w:tcBorders>
              <w:top w:val="nil"/>
              <w:left w:val="nil"/>
              <w:bottom w:val="nil"/>
              <w:right w:val="nil"/>
            </w:tcBorders>
            <w:vAlign w:val="center"/>
          </w:tcPr>
          <w:p w14:paraId="5133B010" w14:textId="77777777" w:rsidR="00DA29F4" w:rsidRDefault="00612289">
            <w:pPr>
              <w:spacing w:line="360" w:lineRule="exact"/>
              <w:rPr>
                <w:rFonts w:asciiTheme="majorEastAsia" w:eastAsiaTheme="majorEastAsia" w:hAnsiTheme="majorEastAsia" w:cstheme="majorEastAsia"/>
                <w:b/>
                <w:color w:val="FF0000"/>
                <w:spacing w:val="20"/>
                <w:kern w:val="0"/>
                <w:sz w:val="30"/>
                <w:szCs w:val="30"/>
              </w:rPr>
            </w:pPr>
            <w:r>
              <w:rPr>
                <w:rFonts w:asciiTheme="majorEastAsia" w:eastAsiaTheme="majorEastAsia" w:hAnsiTheme="majorEastAsia" w:cstheme="majorEastAsia" w:hint="eastAsia"/>
                <w:b/>
                <w:spacing w:val="20"/>
                <w:kern w:val="0"/>
                <w:sz w:val="30"/>
                <w:szCs w:val="30"/>
              </w:rPr>
              <w:t>学生姓名：</w:t>
            </w:r>
          </w:p>
        </w:tc>
        <w:tc>
          <w:tcPr>
            <w:tcW w:w="5425" w:type="dxa"/>
            <w:tcBorders>
              <w:top w:val="single" w:sz="4" w:space="0" w:color="auto"/>
              <w:left w:val="nil"/>
              <w:bottom w:val="single" w:sz="4" w:space="0" w:color="auto"/>
              <w:right w:val="nil"/>
            </w:tcBorders>
            <w:vAlign w:val="center"/>
          </w:tcPr>
          <w:p w14:paraId="46F64874" w14:textId="5DFFBC7E" w:rsidR="00DA29F4" w:rsidRDefault="0044254C">
            <w:pPr>
              <w:rPr>
                <w:rFonts w:asciiTheme="majorEastAsia" w:eastAsiaTheme="majorEastAsia" w:hAnsiTheme="majorEastAsia" w:cstheme="majorEastAsia"/>
                <w:b/>
                <w:color w:val="FF0000"/>
                <w:spacing w:val="20"/>
                <w:kern w:val="0"/>
                <w:sz w:val="30"/>
                <w:szCs w:val="30"/>
              </w:rPr>
            </w:pPr>
            <w:r w:rsidRPr="0044254C">
              <w:rPr>
                <w:rFonts w:asciiTheme="majorEastAsia" w:eastAsiaTheme="majorEastAsia" w:hAnsiTheme="majorEastAsia" w:cstheme="majorEastAsia" w:hint="eastAsia"/>
                <w:b/>
                <w:color w:val="000000" w:themeColor="text1"/>
                <w:spacing w:val="20"/>
                <w:kern w:val="0"/>
                <w:sz w:val="30"/>
                <w:szCs w:val="30"/>
              </w:rPr>
              <w:t>石夏源</w:t>
            </w:r>
          </w:p>
        </w:tc>
      </w:tr>
      <w:tr w:rsidR="00DA29F4" w14:paraId="1ED3DE2D" w14:textId="77777777">
        <w:trPr>
          <w:trHeight w:val="907"/>
          <w:jc w:val="center"/>
        </w:trPr>
        <w:tc>
          <w:tcPr>
            <w:tcW w:w="1908" w:type="dxa"/>
            <w:tcBorders>
              <w:top w:val="nil"/>
              <w:left w:val="nil"/>
              <w:bottom w:val="nil"/>
              <w:right w:val="nil"/>
            </w:tcBorders>
            <w:vAlign w:val="center"/>
          </w:tcPr>
          <w:p w14:paraId="33F22BCE" w14:textId="77777777" w:rsidR="00DA29F4" w:rsidRDefault="00612289">
            <w:pPr>
              <w:spacing w:line="360" w:lineRule="exact"/>
              <w:rPr>
                <w:rFonts w:asciiTheme="majorEastAsia" w:eastAsiaTheme="majorEastAsia" w:hAnsiTheme="majorEastAsia" w:cstheme="majorEastAsia"/>
                <w:b/>
                <w:color w:val="FF0000"/>
                <w:spacing w:val="20"/>
                <w:kern w:val="0"/>
                <w:sz w:val="30"/>
                <w:szCs w:val="30"/>
              </w:rPr>
            </w:pPr>
            <w:r>
              <w:rPr>
                <w:rFonts w:asciiTheme="majorEastAsia" w:eastAsiaTheme="majorEastAsia" w:hAnsiTheme="majorEastAsia" w:cstheme="majorEastAsia" w:hint="eastAsia"/>
                <w:b/>
                <w:spacing w:val="20"/>
                <w:kern w:val="0"/>
                <w:sz w:val="30"/>
                <w:szCs w:val="30"/>
              </w:rPr>
              <w:t>学生学号：</w:t>
            </w:r>
          </w:p>
        </w:tc>
        <w:tc>
          <w:tcPr>
            <w:tcW w:w="5425" w:type="dxa"/>
            <w:tcBorders>
              <w:top w:val="single" w:sz="4" w:space="0" w:color="auto"/>
              <w:left w:val="nil"/>
              <w:bottom w:val="single" w:sz="4" w:space="0" w:color="auto"/>
              <w:right w:val="nil"/>
            </w:tcBorders>
            <w:vAlign w:val="center"/>
          </w:tcPr>
          <w:p w14:paraId="6C8754FA" w14:textId="2882E46D" w:rsidR="00DA29F4" w:rsidRDefault="0044254C">
            <w:pPr>
              <w:spacing w:line="360" w:lineRule="exact"/>
              <w:rPr>
                <w:rFonts w:asciiTheme="majorEastAsia" w:eastAsiaTheme="majorEastAsia" w:hAnsiTheme="majorEastAsia" w:cstheme="majorEastAsia"/>
                <w:b/>
                <w:color w:val="FF0000"/>
                <w:spacing w:val="20"/>
                <w:kern w:val="0"/>
                <w:sz w:val="30"/>
                <w:szCs w:val="30"/>
              </w:rPr>
            </w:pPr>
            <w:r w:rsidRPr="0044254C">
              <w:rPr>
                <w:rFonts w:asciiTheme="majorEastAsia" w:eastAsiaTheme="majorEastAsia" w:hAnsiTheme="majorEastAsia" w:cstheme="majorEastAsia" w:hint="eastAsia"/>
                <w:b/>
                <w:color w:val="000000" w:themeColor="text1"/>
                <w:spacing w:val="20"/>
                <w:kern w:val="0"/>
                <w:sz w:val="30"/>
                <w:szCs w:val="30"/>
              </w:rPr>
              <w:t>2</w:t>
            </w:r>
            <w:r w:rsidRPr="0044254C">
              <w:rPr>
                <w:rFonts w:asciiTheme="majorEastAsia" w:eastAsiaTheme="majorEastAsia" w:hAnsiTheme="majorEastAsia" w:cstheme="majorEastAsia"/>
                <w:b/>
                <w:color w:val="000000" w:themeColor="text1"/>
                <w:spacing w:val="20"/>
                <w:kern w:val="0"/>
                <w:sz w:val="30"/>
                <w:szCs w:val="30"/>
              </w:rPr>
              <w:t>02230091036</w:t>
            </w:r>
          </w:p>
        </w:tc>
      </w:tr>
      <w:tr w:rsidR="00DA29F4" w14:paraId="21280870" w14:textId="77777777">
        <w:trPr>
          <w:trHeight w:val="907"/>
          <w:jc w:val="center"/>
        </w:trPr>
        <w:tc>
          <w:tcPr>
            <w:tcW w:w="1908" w:type="dxa"/>
            <w:tcBorders>
              <w:top w:val="nil"/>
              <w:left w:val="nil"/>
              <w:bottom w:val="nil"/>
              <w:right w:val="nil"/>
            </w:tcBorders>
            <w:vAlign w:val="center"/>
          </w:tcPr>
          <w:p w14:paraId="40FF38CB" w14:textId="77777777" w:rsidR="00DA29F4" w:rsidRDefault="00612289">
            <w:pPr>
              <w:spacing w:line="360" w:lineRule="exact"/>
              <w:rPr>
                <w:rFonts w:asciiTheme="majorEastAsia" w:eastAsiaTheme="majorEastAsia" w:hAnsiTheme="majorEastAsia" w:cstheme="majorEastAsia"/>
                <w:b/>
                <w:spacing w:val="20"/>
                <w:kern w:val="0"/>
                <w:sz w:val="30"/>
                <w:szCs w:val="30"/>
              </w:rPr>
            </w:pPr>
            <w:r>
              <w:rPr>
                <w:rFonts w:asciiTheme="majorEastAsia" w:eastAsiaTheme="majorEastAsia" w:hAnsiTheme="majorEastAsia" w:cstheme="majorEastAsia" w:hint="eastAsia"/>
                <w:b/>
                <w:spacing w:val="20"/>
                <w:kern w:val="0"/>
                <w:sz w:val="30"/>
                <w:szCs w:val="30"/>
              </w:rPr>
              <w:t>学生专业：</w:t>
            </w:r>
          </w:p>
        </w:tc>
        <w:tc>
          <w:tcPr>
            <w:tcW w:w="5425" w:type="dxa"/>
            <w:tcBorders>
              <w:top w:val="single" w:sz="4" w:space="0" w:color="auto"/>
              <w:left w:val="nil"/>
              <w:bottom w:val="single" w:sz="4" w:space="0" w:color="auto"/>
              <w:right w:val="nil"/>
            </w:tcBorders>
            <w:vAlign w:val="center"/>
          </w:tcPr>
          <w:p w14:paraId="1A32926C" w14:textId="77777777" w:rsidR="00DA29F4" w:rsidRDefault="00612289">
            <w:pPr>
              <w:spacing w:line="360" w:lineRule="exact"/>
              <w:rPr>
                <w:rFonts w:asciiTheme="majorEastAsia" w:eastAsiaTheme="majorEastAsia" w:hAnsiTheme="majorEastAsia" w:cstheme="majorEastAsia"/>
                <w:b/>
                <w:spacing w:val="20"/>
                <w:kern w:val="0"/>
                <w:sz w:val="30"/>
                <w:szCs w:val="30"/>
              </w:rPr>
            </w:pPr>
            <w:r>
              <w:rPr>
                <w:rFonts w:asciiTheme="majorEastAsia" w:eastAsiaTheme="majorEastAsia" w:hAnsiTheme="majorEastAsia" w:cstheme="majorEastAsia" w:hint="eastAsia"/>
                <w:b/>
                <w:spacing w:val="20"/>
                <w:kern w:val="0"/>
                <w:sz w:val="30"/>
                <w:szCs w:val="30"/>
              </w:rPr>
              <w:t>软件工程</w:t>
            </w:r>
          </w:p>
        </w:tc>
      </w:tr>
      <w:tr w:rsidR="00DA29F4" w14:paraId="1330F62E" w14:textId="77777777">
        <w:trPr>
          <w:trHeight w:val="907"/>
          <w:jc w:val="center"/>
        </w:trPr>
        <w:tc>
          <w:tcPr>
            <w:tcW w:w="1908" w:type="dxa"/>
            <w:tcBorders>
              <w:top w:val="nil"/>
              <w:left w:val="nil"/>
              <w:bottom w:val="nil"/>
              <w:right w:val="nil"/>
            </w:tcBorders>
            <w:vAlign w:val="center"/>
          </w:tcPr>
          <w:p w14:paraId="17D863F1" w14:textId="77777777" w:rsidR="00DA29F4" w:rsidRDefault="00612289">
            <w:pPr>
              <w:rPr>
                <w:rFonts w:asciiTheme="majorEastAsia" w:eastAsiaTheme="majorEastAsia" w:hAnsiTheme="majorEastAsia" w:cstheme="majorEastAsia"/>
                <w:b/>
                <w:spacing w:val="20"/>
                <w:kern w:val="0"/>
                <w:sz w:val="30"/>
                <w:szCs w:val="30"/>
              </w:rPr>
            </w:pPr>
            <w:r>
              <w:rPr>
                <w:rFonts w:asciiTheme="majorEastAsia" w:eastAsiaTheme="majorEastAsia" w:hAnsiTheme="majorEastAsia" w:cstheme="majorEastAsia" w:hint="eastAsia"/>
                <w:b/>
                <w:spacing w:val="20"/>
                <w:kern w:val="0"/>
                <w:sz w:val="30"/>
                <w:szCs w:val="30"/>
              </w:rPr>
              <w:t>授课教师：</w:t>
            </w:r>
          </w:p>
        </w:tc>
        <w:tc>
          <w:tcPr>
            <w:tcW w:w="5425" w:type="dxa"/>
            <w:tcBorders>
              <w:top w:val="single" w:sz="4" w:space="0" w:color="auto"/>
              <w:left w:val="nil"/>
              <w:bottom w:val="single" w:sz="4" w:space="0" w:color="auto"/>
              <w:right w:val="nil"/>
            </w:tcBorders>
            <w:vAlign w:val="center"/>
          </w:tcPr>
          <w:p w14:paraId="637ED151" w14:textId="77777777" w:rsidR="00DA29F4" w:rsidRDefault="00612289">
            <w:pPr>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hint="eastAsia"/>
                <w:b/>
                <w:kern w:val="0"/>
                <w:sz w:val="30"/>
                <w:szCs w:val="30"/>
              </w:rPr>
              <w:t>许可</w:t>
            </w:r>
          </w:p>
        </w:tc>
      </w:tr>
      <w:tr w:rsidR="00DA29F4" w14:paraId="3F98BF2B" w14:textId="77777777">
        <w:trPr>
          <w:trHeight w:val="907"/>
          <w:jc w:val="center"/>
        </w:trPr>
        <w:tc>
          <w:tcPr>
            <w:tcW w:w="1908" w:type="dxa"/>
            <w:tcBorders>
              <w:top w:val="nil"/>
              <w:left w:val="nil"/>
              <w:bottom w:val="nil"/>
              <w:right w:val="nil"/>
            </w:tcBorders>
            <w:vAlign w:val="center"/>
          </w:tcPr>
          <w:p w14:paraId="58610FD0" w14:textId="77777777" w:rsidR="00DA29F4" w:rsidRDefault="00612289">
            <w:pPr>
              <w:rPr>
                <w:rFonts w:asciiTheme="majorEastAsia" w:eastAsiaTheme="majorEastAsia" w:hAnsiTheme="majorEastAsia" w:cstheme="majorEastAsia"/>
                <w:b/>
                <w:spacing w:val="20"/>
                <w:kern w:val="0"/>
                <w:sz w:val="30"/>
                <w:szCs w:val="30"/>
              </w:rPr>
            </w:pPr>
            <w:r>
              <w:rPr>
                <w:rFonts w:asciiTheme="majorEastAsia" w:eastAsiaTheme="majorEastAsia" w:hAnsiTheme="majorEastAsia" w:cstheme="majorEastAsia"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1EA874E2" w14:textId="77777777" w:rsidR="00DA29F4" w:rsidRDefault="00612289">
            <w:pPr>
              <w:rPr>
                <w:rFonts w:asciiTheme="majorEastAsia" w:eastAsiaTheme="majorEastAsia" w:hAnsiTheme="majorEastAsia" w:cstheme="majorEastAsia"/>
                <w:b/>
                <w:kern w:val="0"/>
                <w:sz w:val="30"/>
                <w:szCs w:val="30"/>
              </w:rPr>
            </w:pPr>
            <w:r>
              <w:rPr>
                <w:rFonts w:asciiTheme="majorEastAsia" w:eastAsiaTheme="majorEastAsia" w:hAnsiTheme="majorEastAsia" w:cstheme="majorEastAsia"/>
                <w:b/>
                <w:kern w:val="0"/>
                <w:sz w:val="30"/>
                <w:szCs w:val="30"/>
              </w:rPr>
              <w:t>202</w:t>
            </w:r>
            <w:r>
              <w:rPr>
                <w:rFonts w:asciiTheme="majorEastAsia" w:eastAsiaTheme="majorEastAsia" w:hAnsiTheme="majorEastAsia" w:cstheme="majorEastAsia" w:hint="eastAsia"/>
                <w:b/>
                <w:kern w:val="0"/>
                <w:sz w:val="30"/>
                <w:szCs w:val="30"/>
              </w:rPr>
              <w:t>4</w:t>
            </w:r>
            <w:r>
              <w:rPr>
                <w:rFonts w:asciiTheme="majorEastAsia" w:eastAsiaTheme="majorEastAsia" w:hAnsiTheme="majorEastAsia" w:cstheme="majorEastAsia"/>
                <w:b/>
                <w:kern w:val="0"/>
                <w:sz w:val="30"/>
                <w:szCs w:val="30"/>
              </w:rPr>
              <w:t>-202</w:t>
            </w:r>
            <w:r>
              <w:rPr>
                <w:rFonts w:asciiTheme="majorEastAsia" w:eastAsiaTheme="majorEastAsia" w:hAnsiTheme="majorEastAsia" w:cstheme="majorEastAsia" w:hint="eastAsia"/>
                <w:b/>
                <w:kern w:val="0"/>
                <w:sz w:val="30"/>
                <w:szCs w:val="30"/>
              </w:rPr>
              <w:t>5</w:t>
            </w:r>
            <w:r>
              <w:rPr>
                <w:rFonts w:asciiTheme="majorEastAsia" w:eastAsiaTheme="majorEastAsia" w:hAnsiTheme="majorEastAsia" w:cstheme="majorEastAsia"/>
                <w:b/>
                <w:kern w:val="0"/>
                <w:sz w:val="30"/>
                <w:szCs w:val="30"/>
              </w:rPr>
              <w:t>-1</w:t>
            </w:r>
          </w:p>
        </w:tc>
      </w:tr>
    </w:tbl>
    <w:p w14:paraId="61EAAFE2" w14:textId="77777777" w:rsidR="00DA29F4" w:rsidRDefault="00612289">
      <w:pPr>
        <w:spacing w:line="480" w:lineRule="exact"/>
        <w:jc w:val="center"/>
        <w:rPr>
          <w:rFonts w:asciiTheme="majorEastAsia" w:eastAsiaTheme="majorEastAsia" w:hAnsiTheme="majorEastAsia" w:cstheme="majorEastAsia"/>
          <w:b/>
          <w:kern w:val="0"/>
          <w:sz w:val="32"/>
          <w:szCs w:val="32"/>
        </w:rPr>
      </w:pPr>
      <w:r>
        <w:rPr>
          <w:rFonts w:asciiTheme="majorEastAsia" w:eastAsiaTheme="majorEastAsia" w:hAnsiTheme="majorEastAsia" w:cstheme="majorEastAsia" w:hint="eastAsia"/>
          <w:b/>
          <w:kern w:val="0"/>
          <w:sz w:val="32"/>
          <w:szCs w:val="32"/>
        </w:rPr>
        <w:t>华南理工大学软件学院</w:t>
      </w:r>
    </w:p>
    <w:p w14:paraId="036A5416" w14:textId="77777777" w:rsidR="00DA29F4" w:rsidRDefault="00612289">
      <w:pPr>
        <w:spacing w:line="480" w:lineRule="exact"/>
        <w:jc w:val="center"/>
        <w:rPr>
          <w:rFonts w:asciiTheme="majorEastAsia" w:eastAsiaTheme="majorEastAsia" w:hAnsiTheme="majorEastAsia" w:cstheme="majorEastAsia"/>
          <w:b/>
          <w:kern w:val="0"/>
          <w:sz w:val="32"/>
          <w:szCs w:val="32"/>
        </w:rPr>
        <w:sectPr w:rsidR="00DA29F4">
          <w:headerReference w:type="default" r:id="rId10"/>
          <w:footerReference w:type="even" r:id="rId11"/>
          <w:pgSz w:w="11906" w:h="16838"/>
          <w:pgMar w:top="1440" w:right="1800" w:bottom="1440" w:left="1800" w:header="851" w:footer="992" w:gutter="0"/>
          <w:cols w:space="720"/>
          <w:docGrid w:type="lines" w:linePitch="312"/>
        </w:sectPr>
      </w:pPr>
      <w:r>
        <w:rPr>
          <w:rFonts w:asciiTheme="majorEastAsia" w:eastAsiaTheme="majorEastAsia" w:hAnsiTheme="majorEastAsia" w:cstheme="majorEastAsia" w:hint="eastAsia"/>
          <w:b/>
          <w:kern w:val="0"/>
          <w:sz w:val="32"/>
          <w:szCs w:val="32"/>
        </w:rPr>
        <w:t>2024年</w:t>
      </w:r>
      <w:r>
        <w:rPr>
          <w:rFonts w:asciiTheme="majorEastAsia" w:eastAsiaTheme="majorEastAsia" w:hAnsiTheme="majorEastAsia" w:cstheme="majorEastAsia"/>
          <w:b/>
          <w:kern w:val="0"/>
          <w:sz w:val="32"/>
          <w:szCs w:val="32"/>
        </w:rPr>
        <w:t>9</w:t>
      </w:r>
      <w:r>
        <w:rPr>
          <w:rFonts w:asciiTheme="majorEastAsia" w:eastAsiaTheme="majorEastAsia" w:hAnsiTheme="majorEastAsia" w:cstheme="majorEastAsia" w:hint="eastAsia"/>
          <w:b/>
          <w:kern w:val="0"/>
          <w:sz w:val="32"/>
          <w:szCs w:val="32"/>
        </w:rPr>
        <w:t>月</w:t>
      </w:r>
    </w:p>
    <w:tbl>
      <w:tblPr>
        <w:tblStyle w:val="af0"/>
        <w:tblW w:w="8296" w:type="dxa"/>
        <w:tblLayout w:type="fixed"/>
        <w:tblLook w:val="04A0" w:firstRow="1" w:lastRow="0" w:firstColumn="1" w:lastColumn="0" w:noHBand="0" w:noVBand="1"/>
      </w:tblPr>
      <w:tblGrid>
        <w:gridCol w:w="2072"/>
        <w:gridCol w:w="2073"/>
        <w:gridCol w:w="2074"/>
        <w:gridCol w:w="2077"/>
      </w:tblGrid>
      <w:tr w:rsidR="00DA29F4" w14:paraId="375634B4" w14:textId="77777777">
        <w:tc>
          <w:tcPr>
            <w:tcW w:w="2072" w:type="dxa"/>
          </w:tcPr>
          <w:p w14:paraId="21288172" w14:textId="77777777" w:rsidR="00DA29F4" w:rsidRDefault="00612289">
            <w:pPr>
              <w:jc w:val="center"/>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评分</w:t>
            </w:r>
          </w:p>
        </w:tc>
        <w:tc>
          <w:tcPr>
            <w:tcW w:w="2073" w:type="dxa"/>
          </w:tcPr>
          <w:p w14:paraId="29FAC7C2" w14:textId="77777777" w:rsidR="00DA29F4" w:rsidRDefault="00612289">
            <w:pPr>
              <w:jc w:val="center"/>
              <w:rPr>
                <w:rFonts w:asciiTheme="majorEastAsia" w:eastAsiaTheme="majorEastAsia" w:hAnsiTheme="majorEastAsia" w:cstheme="majorEastAsia"/>
              </w:rPr>
            </w:pPr>
            <w:r>
              <w:rPr>
                <w:rFonts w:asciiTheme="majorEastAsia" w:eastAsiaTheme="majorEastAsia" w:hAnsiTheme="majorEastAsia" w:cstheme="majorEastAsia" w:hint="eastAsia"/>
              </w:rPr>
              <w:t>探索实践报告评分</w:t>
            </w:r>
          </w:p>
        </w:tc>
        <w:tc>
          <w:tcPr>
            <w:tcW w:w="2074" w:type="dxa"/>
          </w:tcPr>
          <w:p w14:paraId="14CE330C" w14:textId="77777777" w:rsidR="00DA29F4" w:rsidRDefault="00612289">
            <w:pPr>
              <w:jc w:val="center"/>
              <w:rPr>
                <w:rFonts w:asciiTheme="majorEastAsia" w:eastAsiaTheme="majorEastAsia" w:hAnsiTheme="majorEastAsia" w:cstheme="majorEastAsia"/>
              </w:rPr>
            </w:pPr>
            <w:r>
              <w:rPr>
                <w:rFonts w:asciiTheme="majorEastAsia" w:eastAsiaTheme="majorEastAsia" w:hAnsiTheme="majorEastAsia" w:cstheme="majorEastAsia" w:hint="eastAsia"/>
              </w:rPr>
              <w:t>学习报告评分</w:t>
            </w:r>
          </w:p>
        </w:tc>
        <w:tc>
          <w:tcPr>
            <w:tcW w:w="2077" w:type="dxa"/>
          </w:tcPr>
          <w:p w14:paraId="45891778" w14:textId="77777777" w:rsidR="00DA29F4" w:rsidRDefault="00612289">
            <w:pPr>
              <w:jc w:val="center"/>
              <w:rPr>
                <w:rFonts w:asciiTheme="majorEastAsia" w:eastAsiaTheme="majorEastAsia" w:hAnsiTheme="majorEastAsia" w:cstheme="majorEastAsia"/>
              </w:rPr>
            </w:pPr>
            <w:r>
              <w:rPr>
                <w:rFonts w:asciiTheme="majorEastAsia" w:eastAsiaTheme="majorEastAsia" w:hAnsiTheme="majorEastAsia" w:cstheme="majorEastAsia" w:hint="eastAsia"/>
              </w:rPr>
              <w:t>总分</w:t>
            </w:r>
          </w:p>
        </w:tc>
      </w:tr>
      <w:tr w:rsidR="00DA29F4" w14:paraId="1EA701A6" w14:textId="77777777">
        <w:tc>
          <w:tcPr>
            <w:tcW w:w="2072" w:type="dxa"/>
          </w:tcPr>
          <w:p w14:paraId="0130BCA1" w14:textId="77777777" w:rsidR="00DA29F4" w:rsidRDefault="00DA29F4">
            <w:pPr>
              <w:jc w:val="center"/>
              <w:rPr>
                <w:rFonts w:asciiTheme="majorEastAsia" w:eastAsiaTheme="majorEastAsia" w:hAnsiTheme="majorEastAsia" w:cstheme="majorEastAsia"/>
                <w:color w:val="FF0000"/>
              </w:rPr>
            </w:pPr>
          </w:p>
        </w:tc>
        <w:tc>
          <w:tcPr>
            <w:tcW w:w="2073" w:type="dxa"/>
          </w:tcPr>
          <w:p w14:paraId="45C11ACB" w14:textId="77777777" w:rsidR="00DA29F4" w:rsidRDefault="00612289">
            <w:pPr>
              <w:jc w:val="center"/>
              <w:rPr>
                <w:rFonts w:asciiTheme="majorEastAsia" w:eastAsiaTheme="majorEastAsia" w:hAnsiTheme="majorEastAsia" w:cstheme="majorEastAsia"/>
                <w:color w:val="FF0000"/>
              </w:rPr>
            </w:pPr>
            <w:r>
              <w:rPr>
                <w:rFonts w:asciiTheme="majorEastAsia" w:eastAsiaTheme="majorEastAsia" w:hAnsiTheme="majorEastAsia" w:cstheme="majorEastAsia" w:hint="eastAsia"/>
                <w:color w:val="FF0000"/>
              </w:rPr>
              <w:t>/40</w:t>
            </w:r>
          </w:p>
        </w:tc>
        <w:tc>
          <w:tcPr>
            <w:tcW w:w="2074" w:type="dxa"/>
          </w:tcPr>
          <w:p w14:paraId="1C2DC154" w14:textId="77777777" w:rsidR="00DA29F4" w:rsidRDefault="00612289">
            <w:pPr>
              <w:jc w:val="center"/>
              <w:rPr>
                <w:rFonts w:asciiTheme="majorEastAsia" w:eastAsiaTheme="majorEastAsia" w:hAnsiTheme="majorEastAsia" w:cstheme="majorEastAsia"/>
                <w:color w:val="FF0000"/>
              </w:rPr>
            </w:pPr>
            <w:r>
              <w:rPr>
                <w:rFonts w:asciiTheme="majorEastAsia" w:eastAsiaTheme="majorEastAsia" w:hAnsiTheme="majorEastAsia" w:cstheme="majorEastAsia" w:hint="eastAsia"/>
                <w:color w:val="FF0000"/>
              </w:rPr>
              <w:t>/60</w:t>
            </w:r>
          </w:p>
        </w:tc>
        <w:tc>
          <w:tcPr>
            <w:tcW w:w="2077" w:type="dxa"/>
          </w:tcPr>
          <w:p w14:paraId="225E81D1" w14:textId="77777777" w:rsidR="00DA29F4" w:rsidRDefault="00612289">
            <w:pPr>
              <w:jc w:val="center"/>
              <w:rPr>
                <w:rFonts w:asciiTheme="majorEastAsia" w:eastAsiaTheme="majorEastAsia" w:hAnsiTheme="majorEastAsia" w:cstheme="majorEastAsia"/>
                <w:color w:val="FF0000"/>
              </w:rPr>
            </w:pPr>
            <w:r>
              <w:rPr>
                <w:rFonts w:asciiTheme="majorEastAsia" w:eastAsiaTheme="majorEastAsia" w:hAnsiTheme="majorEastAsia" w:cstheme="majorEastAsia" w:hint="eastAsia"/>
                <w:color w:val="FF0000"/>
              </w:rPr>
              <w:t>/</w:t>
            </w:r>
            <w:r>
              <w:rPr>
                <w:rFonts w:asciiTheme="majorEastAsia" w:eastAsiaTheme="majorEastAsia" w:hAnsiTheme="majorEastAsia" w:cstheme="majorEastAsia"/>
                <w:color w:val="FF0000"/>
              </w:rPr>
              <w:t>100</w:t>
            </w:r>
          </w:p>
        </w:tc>
      </w:tr>
    </w:tbl>
    <w:p w14:paraId="07F7052A" w14:textId="77777777" w:rsidR="00DA29F4" w:rsidRDefault="00612289">
      <w:pPr>
        <w:ind w:firstLineChars="900" w:firstLine="1890"/>
        <w:rPr>
          <w:rFonts w:asciiTheme="majorEastAsia" w:eastAsiaTheme="majorEastAsia" w:hAnsiTheme="majorEastAsia" w:cstheme="majorEastAsia"/>
          <w:color w:val="FF0000"/>
        </w:rPr>
      </w:pPr>
      <w:r>
        <w:rPr>
          <w:rFonts w:asciiTheme="majorEastAsia" w:eastAsiaTheme="majorEastAsia" w:hAnsiTheme="majorEastAsia" w:cstheme="majorEastAsia" w:hint="eastAsia"/>
          <w:color w:val="FF0000"/>
        </w:rPr>
        <w:t xml:space="preserve"> (</w:t>
      </w:r>
      <w:r>
        <w:rPr>
          <w:rFonts w:asciiTheme="majorEastAsia" w:eastAsiaTheme="majorEastAsia" w:hAnsiTheme="majorEastAsia" w:cstheme="majorEastAsia"/>
          <w:color w:val="FF0000"/>
        </w:rPr>
        <w:t>******</w:t>
      </w:r>
      <w:r>
        <w:rPr>
          <w:rFonts w:asciiTheme="majorEastAsia" w:eastAsiaTheme="majorEastAsia" w:hAnsiTheme="majorEastAsia" w:cstheme="majorEastAsia" w:hint="eastAsia"/>
          <w:color w:val="FF0000"/>
        </w:rPr>
        <w:t>注意：本页内容学生请勿改动*</w:t>
      </w:r>
      <w:r>
        <w:rPr>
          <w:rFonts w:asciiTheme="majorEastAsia" w:eastAsiaTheme="majorEastAsia" w:hAnsiTheme="majorEastAsia" w:cstheme="majorEastAsia"/>
          <w:color w:val="FF0000"/>
        </w:rPr>
        <w:t>*******</w:t>
      </w:r>
      <w:r>
        <w:rPr>
          <w:rFonts w:asciiTheme="majorEastAsia" w:eastAsiaTheme="majorEastAsia" w:hAnsiTheme="majorEastAsia" w:cstheme="majorEastAsia" w:hint="eastAsia"/>
          <w:color w:val="FF0000"/>
        </w:rPr>
        <w:t>)</w:t>
      </w:r>
    </w:p>
    <w:p w14:paraId="2A8DD727" w14:textId="77777777" w:rsidR="00DA29F4" w:rsidRDefault="00DA29F4">
      <w:pPr>
        <w:rPr>
          <w:rFonts w:asciiTheme="majorEastAsia" w:eastAsiaTheme="majorEastAsia" w:hAnsiTheme="majorEastAsia" w:cstheme="majorEastAsia"/>
        </w:rPr>
      </w:pPr>
    </w:p>
    <w:p w14:paraId="1E83C42B" w14:textId="77777777" w:rsidR="00DA29F4" w:rsidRDefault="00612289">
      <w:pPr>
        <w:widowControl/>
        <w:jc w:val="left"/>
        <w:rPr>
          <w:rFonts w:asciiTheme="majorEastAsia" w:eastAsiaTheme="majorEastAsia" w:hAnsiTheme="majorEastAsia" w:cstheme="majorEastAsia"/>
        </w:rPr>
      </w:pPr>
      <w:r>
        <w:rPr>
          <w:rFonts w:asciiTheme="majorEastAsia" w:eastAsiaTheme="majorEastAsia" w:hAnsiTheme="majorEastAsia" w:cstheme="majorEastAsia"/>
        </w:rPr>
        <w:br w:type="page"/>
      </w:r>
    </w:p>
    <w:p w14:paraId="400966A9" w14:textId="77777777" w:rsidR="00DA29F4" w:rsidRDefault="00612289">
      <w:pPr>
        <w:numPr>
          <w:ilvl w:val="0"/>
          <w:numId w:val="3"/>
        </w:numPr>
        <w:pBdr>
          <w:bottom w:val="double" w:sz="6" w:space="1" w:color="auto"/>
        </w:pBdr>
        <w:outlineLvl w:val="0"/>
        <w:rPr>
          <w:rFonts w:ascii="Calibri" w:eastAsia="宋体" w:hAnsi="Calibri" w:cs="Times New Roman"/>
          <w:b/>
          <w:bCs/>
          <w:sz w:val="28"/>
          <w:szCs w:val="32"/>
        </w:rPr>
      </w:pPr>
      <w:r>
        <w:rPr>
          <w:rFonts w:ascii="Calibri" w:eastAsia="宋体" w:hAnsi="Calibri" w:cs="Times New Roman" w:hint="eastAsia"/>
          <w:b/>
          <w:bCs/>
          <w:sz w:val="28"/>
          <w:szCs w:val="32"/>
        </w:rPr>
        <w:lastRenderedPageBreak/>
        <w:t>探索实践报告（</w:t>
      </w:r>
      <w:r>
        <w:rPr>
          <w:rFonts w:ascii="Calibri" w:eastAsia="宋体" w:hAnsi="Calibri" w:cs="Times New Roman" w:hint="eastAsia"/>
          <w:b/>
          <w:bCs/>
          <w:sz w:val="28"/>
          <w:szCs w:val="32"/>
        </w:rPr>
        <w:t xml:space="preserve"> 4</w:t>
      </w:r>
      <w:r>
        <w:rPr>
          <w:rFonts w:ascii="Calibri" w:eastAsia="宋体" w:hAnsi="Calibri" w:cs="Times New Roman"/>
          <w:b/>
          <w:bCs/>
          <w:sz w:val="28"/>
          <w:szCs w:val="32"/>
        </w:rPr>
        <w:t>0</w:t>
      </w:r>
      <w:r>
        <w:rPr>
          <w:rFonts w:ascii="Calibri" w:eastAsia="宋体" w:hAnsi="Calibri" w:cs="Times New Roman" w:hint="eastAsia"/>
          <w:b/>
          <w:bCs/>
          <w:sz w:val="28"/>
          <w:szCs w:val="32"/>
        </w:rPr>
        <w:t>分）</w:t>
      </w:r>
    </w:p>
    <w:p w14:paraId="43B42E59" w14:textId="77777777" w:rsidR="00DA29F4" w:rsidRDefault="00612289">
      <w:pPr>
        <w:pBdr>
          <w:bottom w:val="double" w:sz="6" w:space="1" w:color="auto"/>
        </w:pBdr>
        <w:outlineLvl w:val="0"/>
        <w:rPr>
          <w:rFonts w:ascii="Calibri" w:eastAsia="宋体" w:hAnsi="Calibri" w:cs="Times New Roman"/>
          <w:b/>
          <w:bCs/>
          <w:sz w:val="28"/>
          <w:szCs w:val="32"/>
        </w:rPr>
      </w:pPr>
      <w:r>
        <w:rPr>
          <w:rFonts w:ascii="Calibri" w:eastAsia="宋体" w:hAnsi="Calibri" w:cs="Times New Roman"/>
          <w:b/>
          <w:bCs/>
          <w:sz w:val="28"/>
          <w:szCs w:val="32"/>
        </w:rPr>
        <w:t>Understanding Blockchain Cryptography</w:t>
      </w:r>
    </w:p>
    <w:p w14:paraId="7262D4B6" w14:textId="77777777" w:rsidR="00DA29F4" w:rsidRDefault="00612289">
      <w:pPr>
        <w:keepNext/>
        <w:keepLines/>
        <w:spacing w:line="416" w:lineRule="auto"/>
        <w:outlineLvl w:val="1"/>
        <w:rPr>
          <w:rFonts w:ascii="Calibri" w:eastAsia="宋体" w:hAnsi="Calibri" w:cs="Times New Roman"/>
          <w:b/>
          <w:bCs/>
          <w:sz w:val="24"/>
        </w:rPr>
      </w:pPr>
      <w:r>
        <w:rPr>
          <w:rFonts w:ascii="Calibri" w:eastAsia="宋体" w:hAnsi="Calibri" w:cs="Times New Roman" w:hint="eastAsia"/>
          <w:b/>
          <w:bCs/>
          <w:sz w:val="24"/>
        </w:rPr>
        <w:t>I</w:t>
      </w:r>
      <w:r>
        <w:rPr>
          <w:rFonts w:ascii="Calibri" w:eastAsia="宋体" w:hAnsi="Calibri" w:cs="Times New Roman"/>
          <w:b/>
          <w:bCs/>
          <w:sz w:val="24"/>
        </w:rPr>
        <w:t>nstall prerequisites</w:t>
      </w:r>
      <w:r>
        <w:rPr>
          <w:rFonts w:ascii="Calibri" w:eastAsia="宋体" w:hAnsi="Calibri" w:cs="Times New Roman" w:hint="eastAsia"/>
          <w:b/>
          <w:bCs/>
          <w:sz w:val="24"/>
        </w:rPr>
        <w:t>（</w:t>
      </w:r>
      <w:r>
        <w:rPr>
          <w:rFonts w:ascii="Calibri" w:eastAsia="宋体" w:hAnsi="Calibri" w:cs="Times New Roman" w:hint="eastAsia"/>
          <w:b/>
          <w:bCs/>
          <w:sz w:val="24"/>
        </w:rPr>
        <w:t>10</w:t>
      </w:r>
      <w:r>
        <w:rPr>
          <w:rFonts w:ascii="Calibri" w:eastAsia="宋体" w:hAnsi="Calibri" w:cs="Times New Roman" w:hint="eastAsia"/>
          <w:b/>
          <w:bCs/>
          <w:sz w:val="24"/>
        </w:rPr>
        <w:t>分）</w:t>
      </w:r>
    </w:p>
    <w:p w14:paraId="548735CA" w14:textId="6D907DA5" w:rsidR="00DA29F4" w:rsidRDefault="00612289">
      <w:pPr>
        <w:numPr>
          <w:ilvl w:val="0"/>
          <w:numId w:val="4"/>
        </w:numPr>
        <w:rPr>
          <w:rFonts w:ascii="Calibri" w:eastAsia="宋体" w:hAnsi="Calibri" w:cs="Times New Roman"/>
          <w:szCs w:val="22"/>
        </w:rPr>
      </w:pPr>
      <w:r>
        <w:rPr>
          <w:rFonts w:ascii="Calibri" w:eastAsia="宋体" w:hAnsi="Calibri" w:cs="Times New Roman" w:hint="eastAsia"/>
          <w:szCs w:val="22"/>
        </w:rPr>
        <w:t>你实践用的操作系统是</w:t>
      </w:r>
      <w:r>
        <w:rPr>
          <w:rFonts w:ascii="Calibri" w:eastAsia="宋体" w:hAnsi="Calibri" w:cs="Times New Roman"/>
          <w:szCs w:val="22"/>
          <w:u w:val="single"/>
        </w:rPr>
        <w:t xml:space="preserve">        </w:t>
      </w:r>
      <w:r w:rsidR="0044254C">
        <w:rPr>
          <w:rFonts w:ascii="Calibri" w:eastAsia="宋体" w:hAnsi="Calibri" w:cs="Times New Roman"/>
          <w:szCs w:val="22"/>
          <w:u w:val="single"/>
        </w:rPr>
        <w:t>U</w:t>
      </w:r>
      <w:r w:rsidR="0044254C">
        <w:rPr>
          <w:rFonts w:ascii="Calibri" w:eastAsia="宋体" w:hAnsi="Calibri" w:cs="Times New Roman" w:hint="eastAsia"/>
          <w:szCs w:val="22"/>
          <w:u w:val="single"/>
        </w:rPr>
        <w:t>buntu</w:t>
      </w:r>
      <w:r w:rsidR="0044254C">
        <w:rPr>
          <w:rFonts w:ascii="Calibri" w:eastAsia="宋体" w:hAnsi="Calibri" w:cs="Times New Roman"/>
          <w:szCs w:val="22"/>
          <w:u w:val="single"/>
        </w:rPr>
        <w:t xml:space="preserve"> 24.04 LTS</w:t>
      </w:r>
      <w:r>
        <w:rPr>
          <w:rFonts w:ascii="Calibri" w:eastAsia="宋体" w:hAnsi="Calibri" w:cs="Times New Roman"/>
          <w:szCs w:val="22"/>
          <w:u w:val="single"/>
        </w:rPr>
        <w:t xml:space="preserve">       </w:t>
      </w:r>
      <w:r>
        <w:rPr>
          <w:rFonts w:ascii="Calibri" w:eastAsia="宋体" w:hAnsi="Calibri" w:cs="Times New Roman" w:hint="eastAsia"/>
          <w:szCs w:val="22"/>
        </w:rPr>
        <w:t>。（</w:t>
      </w:r>
      <w:r>
        <w:rPr>
          <w:rFonts w:ascii="Calibri" w:eastAsia="宋体" w:hAnsi="Calibri" w:cs="Times New Roman" w:hint="eastAsia"/>
          <w:szCs w:val="22"/>
        </w:rPr>
        <w:t>1</w:t>
      </w:r>
      <w:r>
        <w:rPr>
          <w:rFonts w:ascii="Calibri" w:eastAsia="宋体" w:hAnsi="Calibri" w:cs="Times New Roman" w:hint="eastAsia"/>
          <w:szCs w:val="22"/>
        </w:rPr>
        <w:t>分）</w:t>
      </w:r>
    </w:p>
    <w:p w14:paraId="622760F8" w14:textId="77777777" w:rsidR="00DA29F4" w:rsidRDefault="00DA29F4">
      <w:pPr>
        <w:rPr>
          <w:rFonts w:ascii="Calibri" w:eastAsia="宋体" w:hAnsi="Calibri" w:cs="Times New Roman"/>
          <w:szCs w:val="22"/>
        </w:rPr>
      </w:pPr>
    </w:p>
    <w:p w14:paraId="1BBFFB17" w14:textId="5D9CFBC9" w:rsidR="00DA29F4" w:rsidRDefault="0044254C">
      <w:pPr>
        <w:rPr>
          <w:rFonts w:ascii="Calibri" w:eastAsia="宋体" w:hAnsi="Calibri" w:cs="Times New Roman"/>
          <w:szCs w:val="22"/>
        </w:rPr>
      </w:pPr>
      <w:r>
        <w:rPr>
          <w:noProof/>
        </w:rPr>
        <w:drawing>
          <wp:inline distT="0" distB="0" distL="0" distR="0" wp14:anchorId="6A742FB9" wp14:editId="0657C705">
            <wp:extent cx="4591050" cy="1304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1304925"/>
                    </a:xfrm>
                    <a:prstGeom prst="rect">
                      <a:avLst/>
                    </a:prstGeom>
                  </pic:spPr>
                </pic:pic>
              </a:graphicData>
            </a:graphic>
          </wp:inline>
        </w:drawing>
      </w:r>
    </w:p>
    <w:p w14:paraId="2F105189" w14:textId="77777777" w:rsidR="00DA29F4" w:rsidRDefault="00DA29F4">
      <w:pPr>
        <w:rPr>
          <w:rFonts w:ascii="Calibri" w:eastAsia="宋体" w:hAnsi="Calibri" w:cs="Times New Roman"/>
          <w:szCs w:val="22"/>
        </w:rPr>
      </w:pPr>
    </w:p>
    <w:p w14:paraId="2014C6BE" w14:textId="352B2E4E" w:rsidR="00DA29F4" w:rsidRDefault="00612289">
      <w:pPr>
        <w:numPr>
          <w:ilvl w:val="0"/>
          <w:numId w:val="4"/>
        </w:numPr>
        <w:rPr>
          <w:rFonts w:ascii="Calibri" w:eastAsia="宋体" w:hAnsi="Calibri" w:cs="Times New Roman"/>
          <w:szCs w:val="22"/>
        </w:rPr>
      </w:pPr>
      <w:r>
        <w:rPr>
          <w:rFonts w:ascii="Calibri" w:eastAsia="宋体" w:hAnsi="Calibri" w:cs="Times New Roman" w:hint="eastAsia"/>
          <w:szCs w:val="22"/>
        </w:rPr>
        <w:t>所安装的软件版本是：</w:t>
      </w:r>
      <w:r>
        <w:rPr>
          <w:rFonts w:ascii="Calibri" w:eastAsia="宋体" w:hAnsi="Calibri" w:cs="Times New Roman"/>
          <w:szCs w:val="22"/>
          <w:u w:val="single"/>
        </w:rPr>
        <w:t xml:space="preserve">           </w:t>
      </w:r>
      <w:r w:rsidR="00071CED">
        <w:rPr>
          <w:rFonts w:ascii="Calibri" w:eastAsia="宋体" w:hAnsi="Calibri" w:cs="Times New Roman"/>
          <w:szCs w:val="22"/>
          <w:u w:val="single"/>
        </w:rPr>
        <w:t>node</w:t>
      </w:r>
      <w:r w:rsidR="00071CED">
        <w:rPr>
          <w:rFonts w:ascii="Calibri" w:eastAsia="宋体" w:hAnsi="Calibri" w:cs="Times New Roman" w:hint="eastAsia"/>
          <w:szCs w:val="22"/>
          <w:u w:val="single"/>
        </w:rPr>
        <w:t>版本</w:t>
      </w:r>
      <w:r w:rsidR="00071CED" w:rsidRPr="00071CED">
        <w:rPr>
          <w:rFonts w:ascii="Calibri" w:eastAsia="宋体" w:hAnsi="Calibri" w:cs="Times New Roman"/>
          <w:szCs w:val="22"/>
          <w:u w:val="single"/>
        </w:rPr>
        <w:t>V18.19.1</w:t>
      </w:r>
      <w:r>
        <w:rPr>
          <w:rFonts w:ascii="Calibri" w:eastAsia="宋体" w:hAnsi="Calibri" w:cs="Times New Roman"/>
          <w:szCs w:val="22"/>
          <w:u w:val="single"/>
        </w:rPr>
        <w:t xml:space="preserve">    </w:t>
      </w:r>
      <w:r>
        <w:rPr>
          <w:rFonts w:ascii="Calibri" w:eastAsia="宋体" w:hAnsi="Calibri" w:cs="Times New Roman" w:hint="eastAsia"/>
          <w:szCs w:val="22"/>
          <w:u w:val="single"/>
        </w:rPr>
        <w:t xml:space="preserve">  </w:t>
      </w:r>
      <w:r w:rsidR="00071CED">
        <w:rPr>
          <w:rFonts w:ascii="Calibri" w:eastAsia="宋体" w:hAnsi="Calibri" w:cs="Times New Roman" w:hint="eastAsia"/>
          <w:szCs w:val="22"/>
          <w:u w:val="single"/>
        </w:rPr>
        <w:t>npm</w:t>
      </w:r>
      <w:r w:rsidR="00071CED">
        <w:rPr>
          <w:rFonts w:ascii="Calibri" w:eastAsia="宋体" w:hAnsi="Calibri" w:cs="Times New Roman" w:hint="eastAsia"/>
          <w:szCs w:val="22"/>
          <w:u w:val="single"/>
        </w:rPr>
        <w:t>版本</w:t>
      </w:r>
      <w:r w:rsidR="00071CED" w:rsidRPr="00071CED">
        <w:rPr>
          <w:rFonts w:ascii="Calibri" w:eastAsia="宋体" w:hAnsi="Calibri" w:cs="Times New Roman"/>
          <w:szCs w:val="22"/>
          <w:u w:val="single"/>
        </w:rPr>
        <w:t>9.2.0</w:t>
      </w:r>
      <w:r>
        <w:rPr>
          <w:rFonts w:ascii="Calibri" w:eastAsia="宋体" w:hAnsi="Calibri" w:cs="Times New Roman" w:hint="eastAsia"/>
          <w:szCs w:val="22"/>
          <w:u w:val="single"/>
        </w:rPr>
        <w:t xml:space="preserve">                         </w:t>
      </w:r>
    </w:p>
    <w:p w14:paraId="581935EC" w14:textId="77777777" w:rsidR="00DA29F4" w:rsidRDefault="00612289">
      <w:pPr>
        <w:rPr>
          <w:rFonts w:ascii="Calibri" w:eastAsia="宋体" w:hAnsi="Calibri" w:cs="Times New Roman"/>
          <w:szCs w:val="22"/>
        </w:rPr>
      </w:pPr>
      <w:r>
        <w:rPr>
          <w:rFonts w:ascii="Calibri" w:eastAsia="宋体" w:hAnsi="Calibri" w:cs="Times New Roman" w:hint="eastAsia"/>
          <w:szCs w:val="22"/>
        </w:rPr>
        <w:t>，并提供</w:t>
      </w:r>
      <w:r>
        <w:rPr>
          <w:rFonts w:ascii="Calibri" w:eastAsia="宋体" w:hAnsi="Calibri" w:cs="Times New Roman" w:hint="eastAsia"/>
          <w:szCs w:val="22"/>
        </w:rPr>
        <w:t>n</w:t>
      </w:r>
      <w:r>
        <w:rPr>
          <w:rFonts w:ascii="Calibri" w:eastAsia="宋体" w:hAnsi="Calibri" w:cs="Times New Roman"/>
          <w:szCs w:val="22"/>
        </w:rPr>
        <w:t>ode -v</w:t>
      </w:r>
      <w:r>
        <w:rPr>
          <w:rFonts w:ascii="Calibri" w:eastAsia="宋体" w:hAnsi="Calibri" w:cs="Times New Roman" w:hint="eastAsia"/>
          <w:szCs w:val="22"/>
        </w:rPr>
        <w:t>,  npm</w:t>
      </w:r>
      <w:r>
        <w:rPr>
          <w:rFonts w:ascii="Calibri" w:eastAsia="宋体" w:hAnsi="Calibri" w:cs="Times New Roman"/>
          <w:szCs w:val="22"/>
        </w:rPr>
        <w:t xml:space="preserve"> -</w:t>
      </w:r>
      <w:r>
        <w:rPr>
          <w:rFonts w:ascii="Calibri" w:eastAsia="宋体" w:hAnsi="Calibri" w:cs="Times New Roman" w:hint="eastAsia"/>
          <w:szCs w:val="22"/>
        </w:rPr>
        <w:t xml:space="preserve">v, </w:t>
      </w:r>
      <w:r>
        <w:rPr>
          <w:rFonts w:ascii="Calibri" w:eastAsia="宋体" w:hAnsi="Calibri" w:cs="Times New Roman" w:hint="eastAsia"/>
          <w:szCs w:val="22"/>
        </w:rPr>
        <w:t>以及</w:t>
      </w:r>
      <w:r>
        <w:rPr>
          <w:rFonts w:ascii="Calibri" w:eastAsia="宋体" w:hAnsi="Calibri" w:cs="Times New Roman" w:hint="eastAsia"/>
          <w:szCs w:val="22"/>
        </w:rPr>
        <w:t>VS</w:t>
      </w:r>
      <w:r>
        <w:rPr>
          <w:rFonts w:ascii="Calibri" w:eastAsia="宋体" w:hAnsi="Calibri" w:cs="Times New Roman"/>
          <w:szCs w:val="22"/>
        </w:rPr>
        <w:t xml:space="preserve"> </w:t>
      </w:r>
      <w:r>
        <w:rPr>
          <w:rFonts w:ascii="Calibri" w:eastAsia="宋体" w:hAnsi="Calibri" w:cs="Times New Roman" w:hint="eastAsia"/>
          <w:szCs w:val="22"/>
        </w:rPr>
        <w:t>Code</w:t>
      </w:r>
      <w:r>
        <w:rPr>
          <w:rFonts w:ascii="Calibri" w:eastAsia="宋体" w:hAnsi="Calibri" w:cs="Times New Roman" w:hint="eastAsia"/>
          <w:szCs w:val="22"/>
        </w:rPr>
        <w:t>的运行截图（</w:t>
      </w:r>
      <w:r>
        <w:rPr>
          <w:rFonts w:ascii="Calibri" w:eastAsia="宋体" w:hAnsi="Calibri" w:cs="Times New Roman" w:hint="eastAsia"/>
          <w:szCs w:val="22"/>
        </w:rPr>
        <w:t>9</w:t>
      </w:r>
      <w:r>
        <w:rPr>
          <w:rFonts w:ascii="Calibri" w:eastAsia="宋体" w:hAnsi="Calibri" w:cs="Times New Roman" w:hint="eastAsia"/>
          <w:szCs w:val="22"/>
        </w:rPr>
        <w:t>分）</w:t>
      </w:r>
    </w:p>
    <w:p w14:paraId="5A3682D6" w14:textId="77777777" w:rsidR="00DA29F4" w:rsidRDefault="00DA29F4">
      <w:pPr>
        <w:rPr>
          <w:rFonts w:ascii="Calibri" w:eastAsia="宋体" w:hAnsi="Calibri" w:cs="Times New Roman"/>
          <w:szCs w:val="22"/>
        </w:rPr>
      </w:pPr>
    </w:p>
    <w:p w14:paraId="78463F5A" w14:textId="3A04CA9D" w:rsidR="00DA29F4" w:rsidRDefault="00805FC3">
      <w:pPr>
        <w:rPr>
          <w:rFonts w:ascii="Calibri" w:eastAsia="宋体" w:hAnsi="Calibri" w:cs="Times New Roman"/>
          <w:szCs w:val="22"/>
        </w:rPr>
      </w:pPr>
      <w:r>
        <w:rPr>
          <w:noProof/>
        </w:rPr>
        <w:drawing>
          <wp:inline distT="0" distB="0" distL="0" distR="0" wp14:anchorId="64DDB490" wp14:editId="1DB5B29F">
            <wp:extent cx="5274310" cy="12287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28725"/>
                    </a:xfrm>
                    <a:prstGeom prst="rect">
                      <a:avLst/>
                    </a:prstGeom>
                  </pic:spPr>
                </pic:pic>
              </a:graphicData>
            </a:graphic>
          </wp:inline>
        </w:drawing>
      </w:r>
    </w:p>
    <w:p w14:paraId="39F96A50" w14:textId="77777777" w:rsidR="00DA29F4" w:rsidRDefault="00DA29F4">
      <w:pPr>
        <w:rPr>
          <w:rFonts w:ascii="Calibri" w:eastAsia="宋体" w:hAnsi="Calibri" w:cs="Times New Roman"/>
          <w:szCs w:val="22"/>
        </w:rPr>
      </w:pPr>
    </w:p>
    <w:p w14:paraId="30705A67" w14:textId="77777777" w:rsidR="00DA29F4" w:rsidRDefault="00DA29F4">
      <w:pPr>
        <w:rPr>
          <w:rFonts w:ascii="Calibri" w:eastAsia="宋体" w:hAnsi="Calibri" w:cs="Times New Roman"/>
          <w:szCs w:val="22"/>
        </w:rPr>
      </w:pPr>
    </w:p>
    <w:p w14:paraId="6148E500" w14:textId="77777777" w:rsidR="00DA29F4" w:rsidRDefault="00DA29F4">
      <w:pPr>
        <w:rPr>
          <w:rFonts w:ascii="Calibri" w:eastAsia="宋体" w:hAnsi="Calibri" w:cs="Times New Roman"/>
          <w:szCs w:val="22"/>
        </w:rPr>
      </w:pPr>
    </w:p>
    <w:p w14:paraId="44862B0F" w14:textId="77777777" w:rsidR="00DA29F4" w:rsidRDefault="00DA29F4">
      <w:pPr>
        <w:rPr>
          <w:rFonts w:ascii="Calibri" w:eastAsia="宋体" w:hAnsi="Calibri" w:cs="Times New Roman"/>
          <w:szCs w:val="22"/>
        </w:rPr>
      </w:pPr>
    </w:p>
    <w:p w14:paraId="6A2EB42A" w14:textId="77777777" w:rsidR="00DA29F4" w:rsidRDefault="00DA29F4">
      <w:pPr>
        <w:rPr>
          <w:rFonts w:ascii="Calibri" w:eastAsia="宋体" w:hAnsi="Calibri" w:cs="Times New Roman"/>
          <w:szCs w:val="22"/>
        </w:rPr>
      </w:pPr>
    </w:p>
    <w:p w14:paraId="1CC2A7AC" w14:textId="77777777" w:rsidR="00DA29F4" w:rsidRDefault="00DA29F4">
      <w:pPr>
        <w:rPr>
          <w:rFonts w:ascii="Calibri" w:eastAsia="宋体" w:hAnsi="Calibri" w:cs="Times New Roman"/>
          <w:szCs w:val="22"/>
        </w:rPr>
      </w:pPr>
    </w:p>
    <w:p w14:paraId="72A720FC" w14:textId="77777777" w:rsidR="00DA29F4" w:rsidRDefault="00DA29F4">
      <w:pPr>
        <w:rPr>
          <w:rFonts w:ascii="Calibri" w:eastAsia="宋体" w:hAnsi="Calibri" w:cs="Times New Roman"/>
          <w:szCs w:val="22"/>
        </w:rPr>
      </w:pPr>
    </w:p>
    <w:p w14:paraId="10A969E6" w14:textId="77777777" w:rsidR="00DA29F4" w:rsidRDefault="00DA29F4">
      <w:pPr>
        <w:rPr>
          <w:rFonts w:ascii="Calibri" w:eastAsia="宋体" w:hAnsi="Calibri" w:cs="Times New Roman"/>
          <w:szCs w:val="22"/>
        </w:rPr>
      </w:pPr>
    </w:p>
    <w:p w14:paraId="4E5043E4" w14:textId="77777777" w:rsidR="00DA29F4" w:rsidRDefault="00DA29F4">
      <w:pPr>
        <w:rPr>
          <w:rFonts w:ascii="Calibri" w:eastAsia="宋体" w:hAnsi="Calibri" w:cs="Times New Roman"/>
          <w:szCs w:val="22"/>
        </w:rPr>
      </w:pPr>
    </w:p>
    <w:p w14:paraId="78496987" w14:textId="77777777" w:rsidR="00DA29F4" w:rsidRDefault="00DA29F4">
      <w:pPr>
        <w:rPr>
          <w:rFonts w:ascii="Calibri" w:eastAsia="宋体" w:hAnsi="Calibri" w:cs="Times New Roman"/>
          <w:szCs w:val="22"/>
        </w:rPr>
      </w:pPr>
    </w:p>
    <w:p w14:paraId="336248DE" w14:textId="77777777" w:rsidR="00DA29F4" w:rsidRDefault="00DA29F4">
      <w:pPr>
        <w:rPr>
          <w:rFonts w:ascii="Calibri" w:eastAsia="宋体" w:hAnsi="Calibri" w:cs="Times New Roman"/>
          <w:szCs w:val="22"/>
        </w:rPr>
      </w:pPr>
    </w:p>
    <w:p w14:paraId="5C924AFB" w14:textId="77777777" w:rsidR="00DA29F4" w:rsidRDefault="00DA29F4">
      <w:pPr>
        <w:rPr>
          <w:rFonts w:ascii="Calibri" w:eastAsia="宋体" w:hAnsi="Calibri" w:cs="Times New Roman"/>
          <w:szCs w:val="22"/>
        </w:rPr>
      </w:pPr>
    </w:p>
    <w:p w14:paraId="73537352" w14:textId="77777777" w:rsidR="00DA29F4" w:rsidRDefault="00DA29F4">
      <w:pPr>
        <w:rPr>
          <w:rFonts w:ascii="Calibri" w:eastAsia="宋体" w:hAnsi="Calibri" w:cs="Times New Roman"/>
          <w:szCs w:val="22"/>
        </w:rPr>
      </w:pPr>
    </w:p>
    <w:p w14:paraId="637BFF75" w14:textId="77777777" w:rsidR="00DA29F4" w:rsidRDefault="00DA29F4">
      <w:pPr>
        <w:rPr>
          <w:rFonts w:ascii="Calibri" w:eastAsia="宋体" w:hAnsi="Calibri" w:cs="Times New Roman"/>
          <w:szCs w:val="22"/>
        </w:rPr>
      </w:pPr>
    </w:p>
    <w:p w14:paraId="27041049" w14:textId="77777777" w:rsidR="00DA29F4" w:rsidRDefault="00612289">
      <w:pPr>
        <w:keepNext/>
        <w:keepLines/>
        <w:spacing w:line="416" w:lineRule="auto"/>
        <w:outlineLvl w:val="1"/>
        <w:rPr>
          <w:rFonts w:ascii="Calibri" w:eastAsia="宋体" w:hAnsi="Calibri" w:cs="Times New Roman"/>
          <w:szCs w:val="22"/>
        </w:rPr>
      </w:pPr>
      <w:r>
        <w:rPr>
          <w:rFonts w:ascii="Calibri" w:eastAsia="宋体" w:hAnsi="Calibri" w:cs="Times New Roman" w:hint="eastAsia"/>
          <w:b/>
          <w:bCs/>
          <w:sz w:val="24"/>
        </w:rPr>
        <w:t>Create</w:t>
      </w:r>
      <w:r>
        <w:rPr>
          <w:rFonts w:ascii="Calibri" w:eastAsia="宋体" w:hAnsi="Calibri" w:cs="Times New Roman"/>
          <w:b/>
          <w:bCs/>
          <w:sz w:val="24"/>
        </w:rPr>
        <w:t xml:space="preserve"> the development environment</w:t>
      </w:r>
      <w:r>
        <w:rPr>
          <w:rFonts w:ascii="Calibri" w:eastAsia="宋体" w:hAnsi="Calibri" w:cs="Times New Roman" w:hint="eastAsia"/>
          <w:b/>
          <w:bCs/>
          <w:sz w:val="24"/>
        </w:rPr>
        <w:t>（</w:t>
      </w:r>
      <w:r>
        <w:rPr>
          <w:rFonts w:ascii="Calibri" w:eastAsia="宋体" w:hAnsi="Calibri" w:cs="Times New Roman" w:hint="eastAsia"/>
          <w:b/>
          <w:bCs/>
          <w:sz w:val="24"/>
        </w:rPr>
        <w:t>10</w:t>
      </w:r>
      <w:r>
        <w:rPr>
          <w:rFonts w:ascii="Calibri" w:eastAsia="宋体" w:hAnsi="Calibri" w:cs="Times New Roman" w:hint="eastAsia"/>
          <w:b/>
          <w:bCs/>
          <w:sz w:val="24"/>
        </w:rPr>
        <w:t>分）</w:t>
      </w:r>
    </w:p>
    <w:p w14:paraId="61F17FC2" w14:textId="77777777" w:rsidR="00DA29F4" w:rsidRDefault="00DA29F4">
      <w:pPr>
        <w:rPr>
          <w:rFonts w:ascii="Calibri" w:eastAsia="宋体" w:hAnsi="Calibri" w:cs="Times New Roman"/>
          <w:szCs w:val="22"/>
        </w:rPr>
      </w:pPr>
    </w:p>
    <w:p w14:paraId="08BF1B02" w14:textId="2D109913" w:rsidR="00DA29F4" w:rsidRDefault="00612289">
      <w:pPr>
        <w:numPr>
          <w:ilvl w:val="0"/>
          <w:numId w:val="5"/>
        </w:numPr>
        <w:ind w:left="357" w:hanging="357"/>
        <w:rPr>
          <w:rFonts w:ascii="Calibri" w:eastAsia="宋体" w:hAnsi="Calibri" w:cs="Times New Roman"/>
          <w:szCs w:val="22"/>
        </w:rPr>
      </w:pPr>
      <w:r>
        <w:rPr>
          <w:rFonts w:ascii="Calibri" w:eastAsia="宋体" w:hAnsi="Calibri" w:cs="Times New Roman" w:hint="eastAsia"/>
          <w:szCs w:val="22"/>
        </w:rPr>
        <w:t>安装</w:t>
      </w:r>
      <w:r>
        <w:rPr>
          <w:rFonts w:ascii="Calibri" w:eastAsia="宋体" w:hAnsi="Calibri" w:cs="Times New Roman"/>
          <w:szCs w:val="22"/>
        </w:rPr>
        <w:t>Crypto-JS</w:t>
      </w:r>
      <w:r>
        <w:rPr>
          <w:rFonts w:ascii="Calibri" w:eastAsia="宋体" w:hAnsi="Calibri" w:cs="Times New Roman" w:hint="eastAsia"/>
          <w:szCs w:val="22"/>
        </w:rPr>
        <w:t>的命令是：</w:t>
      </w:r>
      <w:r>
        <w:rPr>
          <w:rFonts w:ascii="Calibri" w:eastAsia="宋体" w:hAnsi="Calibri" w:cs="Times New Roman"/>
          <w:szCs w:val="22"/>
          <w:u w:val="single"/>
        </w:rPr>
        <w:t xml:space="preserve">       </w:t>
      </w:r>
      <w:r w:rsidR="00071CED" w:rsidRPr="00071CED">
        <w:rPr>
          <w:rFonts w:ascii="Calibri" w:eastAsia="宋体" w:hAnsi="Calibri" w:cs="Times New Roman"/>
          <w:szCs w:val="22"/>
          <w:u w:val="single"/>
        </w:rPr>
        <w:t>npm install crypto-js</w:t>
      </w:r>
      <w:r>
        <w:rPr>
          <w:rFonts w:ascii="Calibri" w:eastAsia="宋体" w:hAnsi="Calibri" w:cs="Times New Roman"/>
          <w:szCs w:val="22"/>
          <w:u w:val="single"/>
        </w:rPr>
        <w:t xml:space="preserve">        </w:t>
      </w:r>
      <w:r>
        <w:rPr>
          <w:rFonts w:ascii="Calibri" w:eastAsia="宋体" w:hAnsi="Calibri" w:cs="Times New Roman" w:hint="eastAsia"/>
          <w:szCs w:val="22"/>
        </w:rPr>
        <w:t>，给出执行结果截图。（</w:t>
      </w:r>
      <w:r>
        <w:rPr>
          <w:rFonts w:ascii="Calibri" w:eastAsia="宋体" w:hAnsi="Calibri" w:cs="Times New Roman" w:hint="eastAsia"/>
          <w:szCs w:val="22"/>
        </w:rPr>
        <w:t>4</w:t>
      </w:r>
      <w:r>
        <w:rPr>
          <w:rFonts w:ascii="Calibri" w:eastAsia="宋体" w:hAnsi="Calibri" w:cs="Times New Roman" w:hint="eastAsia"/>
          <w:szCs w:val="22"/>
        </w:rPr>
        <w:t>分）</w:t>
      </w:r>
    </w:p>
    <w:p w14:paraId="267BD3ED" w14:textId="77777777" w:rsidR="00DA29F4" w:rsidRDefault="00DA29F4">
      <w:pPr>
        <w:rPr>
          <w:rFonts w:ascii="Calibri" w:eastAsia="宋体" w:hAnsi="Calibri" w:cs="Times New Roman"/>
          <w:szCs w:val="22"/>
        </w:rPr>
      </w:pPr>
    </w:p>
    <w:p w14:paraId="777DE769" w14:textId="05F3378F" w:rsidR="00DA29F4" w:rsidRDefault="00155D2E">
      <w:pPr>
        <w:rPr>
          <w:rFonts w:ascii="Calibri" w:eastAsia="宋体" w:hAnsi="Calibri" w:cs="Times New Roman"/>
          <w:szCs w:val="22"/>
        </w:rPr>
      </w:pPr>
      <w:moveToRangeStart w:id="0" w:author="夏源" w:date="2024-10-11T14:15:00Z" w:name="move179548525"/>
      <w:moveTo w:id="1" w:author="夏源" w:date="2024-10-11T14:15:00Z">
        <w:r>
          <w:rPr>
            <w:noProof/>
          </w:rPr>
          <w:drawing>
            <wp:inline distT="0" distB="0" distL="0" distR="0" wp14:anchorId="5EA71AA0" wp14:editId="4CDC04DD">
              <wp:extent cx="5274310" cy="9201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20115"/>
                      </a:xfrm>
                      <a:prstGeom prst="rect">
                        <a:avLst/>
                      </a:prstGeom>
                    </pic:spPr>
                  </pic:pic>
                </a:graphicData>
              </a:graphic>
            </wp:inline>
          </w:drawing>
        </w:r>
      </w:moveTo>
      <w:moveToRangeEnd w:id="0"/>
    </w:p>
    <w:p w14:paraId="3423AFD1" w14:textId="77777777" w:rsidR="00DA29F4" w:rsidDel="00155D2E" w:rsidRDefault="00DA29F4">
      <w:pPr>
        <w:rPr>
          <w:del w:id="2" w:author="夏源" w:date="2024-10-11T14:15:00Z"/>
          <w:rFonts w:ascii="Calibri" w:eastAsia="宋体" w:hAnsi="Calibri" w:cs="Times New Roman"/>
          <w:szCs w:val="22"/>
        </w:rPr>
      </w:pPr>
    </w:p>
    <w:p w14:paraId="581CA464" w14:textId="77777777" w:rsidR="00DA29F4" w:rsidRDefault="00DA29F4">
      <w:pPr>
        <w:rPr>
          <w:rFonts w:ascii="Calibri" w:eastAsia="宋体" w:hAnsi="Calibri" w:cs="Times New Roman" w:hint="eastAsia"/>
          <w:szCs w:val="22"/>
        </w:rPr>
      </w:pPr>
    </w:p>
    <w:p w14:paraId="5DDB6465" w14:textId="77777777" w:rsidR="00DA29F4" w:rsidRDefault="00DA29F4">
      <w:pPr>
        <w:rPr>
          <w:rFonts w:ascii="Calibri" w:eastAsia="宋体" w:hAnsi="Calibri" w:cs="Times New Roman"/>
          <w:szCs w:val="22"/>
        </w:rPr>
      </w:pPr>
    </w:p>
    <w:p w14:paraId="44A76F40" w14:textId="77777777" w:rsidR="00DA29F4" w:rsidRDefault="00612289">
      <w:pPr>
        <w:numPr>
          <w:ilvl w:val="0"/>
          <w:numId w:val="5"/>
        </w:numPr>
        <w:ind w:left="357" w:hanging="357"/>
        <w:rPr>
          <w:rFonts w:ascii="Calibri" w:eastAsia="宋体" w:hAnsi="Calibri" w:cs="Times New Roman"/>
          <w:szCs w:val="22"/>
        </w:rPr>
      </w:pPr>
      <w:r>
        <w:rPr>
          <w:rFonts w:ascii="Calibri" w:eastAsia="宋体" w:hAnsi="Calibri" w:cs="Times New Roman" w:hint="eastAsia"/>
          <w:szCs w:val="22"/>
        </w:rPr>
        <w:t>简述</w:t>
      </w:r>
      <w:r>
        <w:rPr>
          <w:rFonts w:ascii="Calibri" w:eastAsia="宋体" w:hAnsi="Calibri" w:cs="Times New Roman"/>
          <w:szCs w:val="22"/>
        </w:rPr>
        <w:t>Crypto-JS</w:t>
      </w:r>
      <w:r>
        <w:rPr>
          <w:rFonts w:ascii="Calibri" w:eastAsia="宋体" w:hAnsi="Calibri" w:cs="Times New Roman" w:hint="eastAsia"/>
          <w:szCs w:val="22"/>
        </w:rPr>
        <w:t>的作用和使用方法。（</w:t>
      </w:r>
      <w:r>
        <w:rPr>
          <w:rFonts w:ascii="Calibri" w:eastAsia="宋体" w:hAnsi="Calibri" w:cs="Times New Roman" w:hint="eastAsia"/>
          <w:szCs w:val="22"/>
        </w:rPr>
        <w:t>6</w:t>
      </w:r>
      <w:r>
        <w:rPr>
          <w:rFonts w:ascii="Calibri" w:eastAsia="宋体" w:hAnsi="Calibri" w:cs="Times New Roman" w:hint="eastAsia"/>
          <w:szCs w:val="22"/>
        </w:rPr>
        <w:t>分）</w:t>
      </w:r>
    </w:p>
    <w:p w14:paraId="6663CE0D" w14:textId="77777777" w:rsidR="00DA29F4" w:rsidRDefault="00DA29F4">
      <w:pPr>
        <w:rPr>
          <w:rFonts w:ascii="Calibri" w:eastAsia="宋体" w:hAnsi="Calibri" w:cs="Times New Roman"/>
          <w:szCs w:val="22"/>
        </w:rPr>
      </w:pPr>
    </w:p>
    <w:p w14:paraId="0AC7063E" w14:textId="77777777" w:rsidR="00394DD8" w:rsidRDefault="004B0F60" w:rsidP="0002741E">
      <w:pPr>
        <w:ind w:firstLineChars="200" w:firstLine="420"/>
        <w:rPr>
          <w:ins w:id="3" w:author="夏源" w:date="2024-10-11T14:27:00Z"/>
          <w:rFonts w:ascii="Calibri" w:eastAsia="宋体" w:hAnsi="Calibri" w:cs="Times New Roman"/>
          <w:szCs w:val="22"/>
        </w:rPr>
        <w:pPrChange w:id="4" w:author="夏源" w:date="2024-10-11T14:37:00Z">
          <w:pPr/>
        </w:pPrChange>
      </w:pPr>
      <w:ins w:id="5" w:author="夏源" w:date="2024-10-11T14:08:00Z">
        <w:r w:rsidRPr="004B0F60">
          <w:rPr>
            <w:rFonts w:ascii="Calibri" w:eastAsia="宋体" w:hAnsi="Calibri" w:cs="Times New Roman"/>
            <w:szCs w:val="22"/>
          </w:rPr>
          <w:t>crypto</w:t>
        </w:r>
        <w:r w:rsidRPr="004B0F60">
          <w:rPr>
            <w:rFonts w:ascii="Calibri" w:eastAsia="宋体" w:hAnsi="Calibri" w:cs="Times New Roman"/>
            <w:szCs w:val="22"/>
          </w:rPr>
          <w:t>模块的目的是为了提供通用的加密和哈希算法。</w:t>
        </w:r>
      </w:ins>
      <w:ins w:id="6" w:author="夏源" w:date="2024-10-11T14:14:00Z">
        <w:r w:rsidRPr="004B0F60">
          <w:rPr>
            <w:rFonts w:ascii="Calibri" w:eastAsia="宋体" w:hAnsi="Calibri" w:cs="Times New Roman"/>
            <w:szCs w:val="22"/>
          </w:rPr>
          <w:t>crypto-js </w:t>
        </w:r>
        <w:r w:rsidRPr="004B0F60">
          <w:rPr>
            <w:rFonts w:ascii="Calibri" w:eastAsia="宋体" w:hAnsi="Calibri" w:cs="Times New Roman"/>
            <w:szCs w:val="22"/>
          </w:rPr>
          <w:t>支持多种对称加密算法（如</w:t>
        </w:r>
        <w:r w:rsidRPr="004B0F60">
          <w:rPr>
            <w:rFonts w:ascii="Calibri" w:eastAsia="宋体" w:hAnsi="Calibri" w:cs="Times New Roman"/>
            <w:szCs w:val="22"/>
          </w:rPr>
          <w:t> AES</w:t>
        </w:r>
        <w:r w:rsidRPr="004B0F60">
          <w:rPr>
            <w:rFonts w:ascii="Calibri" w:eastAsia="宋体" w:hAnsi="Calibri" w:cs="Times New Roman"/>
            <w:szCs w:val="22"/>
          </w:rPr>
          <w:t>、</w:t>
        </w:r>
        <w:r w:rsidRPr="004B0F60">
          <w:rPr>
            <w:rFonts w:ascii="Calibri" w:eastAsia="宋体" w:hAnsi="Calibri" w:cs="Times New Roman"/>
            <w:szCs w:val="22"/>
          </w:rPr>
          <w:t>DES</w:t>
        </w:r>
        <w:r w:rsidRPr="004B0F60">
          <w:rPr>
            <w:rFonts w:ascii="Calibri" w:eastAsia="宋体" w:hAnsi="Calibri" w:cs="Times New Roman"/>
            <w:szCs w:val="22"/>
          </w:rPr>
          <w:t>）和散列函数（如</w:t>
        </w:r>
        <w:r w:rsidRPr="004B0F60">
          <w:rPr>
            <w:rFonts w:ascii="Calibri" w:eastAsia="宋体" w:hAnsi="Calibri" w:cs="Times New Roman"/>
            <w:szCs w:val="22"/>
          </w:rPr>
          <w:t> MD5</w:t>
        </w:r>
        <w:r w:rsidRPr="004B0F60">
          <w:rPr>
            <w:rFonts w:ascii="Calibri" w:eastAsia="宋体" w:hAnsi="Calibri" w:cs="Times New Roman"/>
            <w:szCs w:val="22"/>
          </w:rPr>
          <w:t>、</w:t>
        </w:r>
        <w:r w:rsidRPr="004B0F60">
          <w:rPr>
            <w:rFonts w:ascii="Calibri" w:eastAsia="宋体" w:hAnsi="Calibri" w:cs="Times New Roman"/>
            <w:szCs w:val="22"/>
          </w:rPr>
          <w:t>SHA1</w:t>
        </w:r>
        <w:r w:rsidRPr="004B0F60">
          <w:rPr>
            <w:rFonts w:ascii="Calibri" w:eastAsia="宋体" w:hAnsi="Calibri" w:cs="Times New Roman"/>
            <w:szCs w:val="22"/>
          </w:rPr>
          <w:t>、</w:t>
        </w:r>
        <w:r w:rsidRPr="004B0F60">
          <w:rPr>
            <w:rFonts w:ascii="Calibri" w:eastAsia="宋体" w:hAnsi="Calibri" w:cs="Times New Roman"/>
            <w:szCs w:val="22"/>
          </w:rPr>
          <w:t>SHA256</w:t>
        </w:r>
        <w:r w:rsidRPr="004B0F60">
          <w:rPr>
            <w:rFonts w:ascii="Calibri" w:eastAsia="宋体" w:hAnsi="Calibri" w:cs="Times New Roman"/>
            <w:szCs w:val="22"/>
          </w:rPr>
          <w:t>），以及消息认证码（</w:t>
        </w:r>
        <w:r w:rsidRPr="004B0F60">
          <w:rPr>
            <w:rFonts w:ascii="Calibri" w:eastAsia="宋体" w:hAnsi="Calibri" w:cs="Times New Roman"/>
            <w:szCs w:val="22"/>
          </w:rPr>
          <w:t>MAC</w:t>
        </w:r>
        <w:r w:rsidRPr="004B0F60">
          <w:rPr>
            <w:rFonts w:ascii="Calibri" w:eastAsia="宋体" w:hAnsi="Calibri" w:cs="Times New Roman"/>
            <w:szCs w:val="22"/>
          </w:rPr>
          <w:t>）算法。它提供了一套完整的加密工具，</w:t>
        </w:r>
        <w:r>
          <w:rPr>
            <w:rFonts w:ascii="Calibri" w:eastAsia="宋体" w:hAnsi="Calibri" w:cs="Times New Roman" w:hint="eastAsia"/>
            <w:szCs w:val="22"/>
          </w:rPr>
          <w:t>能够</w:t>
        </w:r>
        <w:r w:rsidRPr="004B0F60">
          <w:rPr>
            <w:rFonts w:ascii="Calibri" w:eastAsia="宋体" w:hAnsi="Calibri" w:cs="Times New Roman"/>
            <w:szCs w:val="22"/>
          </w:rPr>
          <w:t>满足不同</w:t>
        </w:r>
        <w:r>
          <w:rPr>
            <w:rFonts w:ascii="Calibri" w:eastAsia="宋体" w:hAnsi="Calibri" w:cs="Times New Roman" w:hint="eastAsia"/>
            <w:szCs w:val="22"/>
          </w:rPr>
          <w:t>的</w:t>
        </w:r>
        <w:r w:rsidRPr="004B0F60">
          <w:rPr>
            <w:rFonts w:ascii="Calibri" w:eastAsia="宋体" w:hAnsi="Calibri" w:cs="Times New Roman"/>
            <w:szCs w:val="22"/>
          </w:rPr>
          <w:t>安全需求。</w:t>
        </w:r>
      </w:ins>
    </w:p>
    <w:p w14:paraId="1DE4C6D4" w14:textId="22957C2C" w:rsidR="00DA29F4" w:rsidRDefault="00394DD8" w:rsidP="0002741E">
      <w:pPr>
        <w:ind w:firstLineChars="200" w:firstLine="420"/>
        <w:rPr>
          <w:rFonts w:ascii="Calibri" w:eastAsia="宋体" w:hAnsi="Calibri" w:cs="Times New Roman"/>
          <w:szCs w:val="22"/>
        </w:rPr>
        <w:pPrChange w:id="7" w:author="夏源" w:date="2024-10-11T14:37:00Z">
          <w:pPr/>
        </w:pPrChange>
      </w:pPr>
      <w:ins w:id="8" w:author="夏源" w:date="2024-10-11T14:27:00Z">
        <w:r>
          <w:rPr>
            <w:rFonts w:ascii="Calibri" w:eastAsia="宋体" w:hAnsi="Calibri" w:cs="Times New Roman" w:hint="eastAsia"/>
            <w:szCs w:val="22"/>
          </w:rPr>
          <w:t>在</w:t>
        </w:r>
        <w:r w:rsidRPr="00394DD8">
          <w:rPr>
            <w:rFonts w:ascii="Calibri" w:eastAsia="宋体" w:hAnsi="Calibri" w:cs="Times New Roman" w:hint="eastAsia"/>
            <w:szCs w:val="22"/>
          </w:rPr>
          <w:t>区块链中</w:t>
        </w:r>
        <w:r>
          <w:rPr>
            <w:rFonts w:ascii="Calibri" w:eastAsia="宋体" w:hAnsi="Calibri" w:cs="Times New Roman" w:hint="eastAsia"/>
            <w:szCs w:val="22"/>
          </w:rPr>
          <w:t>，</w:t>
        </w:r>
        <w:r w:rsidRPr="00394DD8">
          <w:rPr>
            <w:rFonts w:ascii="Calibri" w:eastAsia="宋体" w:hAnsi="Calibri" w:cs="Times New Roman" w:hint="eastAsia"/>
            <w:szCs w:val="22"/>
          </w:rPr>
          <w:t>每个区块都包含一个唯一的散列值，这个散列值是通过对区块的内容进行散列产生的，</w:t>
        </w:r>
      </w:ins>
      <w:ins w:id="9" w:author="夏源" w:date="2024-10-11T14:28:00Z">
        <w:r>
          <w:rPr>
            <w:rFonts w:ascii="Calibri" w:eastAsia="宋体" w:hAnsi="Calibri" w:cs="Times New Roman" w:hint="eastAsia"/>
            <w:szCs w:val="22"/>
          </w:rPr>
          <w:t>本实验</w:t>
        </w:r>
      </w:ins>
      <w:ins w:id="10" w:author="夏源" w:date="2024-10-11T14:29:00Z">
        <w:r>
          <w:rPr>
            <w:rFonts w:ascii="Calibri" w:eastAsia="宋体" w:hAnsi="Calibri" w:cs="Times New Roman" w:hint="eastAsia"/>
            <w:szCs w:val="22"/>
          </w:rPr>
          <w:t>中</w:t>
        </w:r>
      </w:ins>
      <w:ins w:id="11" w:author="夏源" w:date="2024-10-11T14:27:00Z">
        <w:r w:rsidRPr="00394DD8">
          <w:rPr>
            <w:rFonts w:ascii="Calibri" w:eastAsia="宋体" w:hAnsi="Calibri" w:cs="Times New Roman" w:hint="eastAsia"/>
            <w:szCs w:val="22"/>
          </w:rPr>
          <w:t>包括其</w:t>
        </w:r>
      </w:ins>
      <w:ins w:id="12" w:author="夏源" w:date="2024-10-11T14:28:00Z">
        <w:r>
          <w:rPr>
            <w:rFonts w:ascii="Calibri" w:eastAsia="宋体" w:hAnsi="Calibri" w:cs="Times New Roman" w:hint="eastAsia"/>
            <w:szCs w:val="22"/>
          </w:rPr>
          <w:t>data</w:t>
        </w:r>
      </w:ins>
      <w:ins w:id="13" w:author="夏源" w:date="2024-10-11T14:27:00Z">
        <w:r w:rsidRPr="00394DD8">
          <w:rPr>
            <w:rFonts w:ascii="Calibri" w:eastAsia="宋体" w:hAnsi="Calibri" w:cs="Times New Roman" w:hint="eastAsia"/>
            <w:szCs w:val="22"/>
          </w:rPr>
          <w:t>、时间戳和前一个区块的散列。这个独特的哈希值可以作为区块的指纹，使其内容易于识别和验证。</w:t>
        </w:r>
      </w:ins>
    </w:p>
    <w:p w14:paraId="6CAC8163" w14:textId="6B0019BF" w:rsidR="00DA29F4" w:rsidRDefault="00CA62CB" w:rsidP="0002741E">
      <w:pPr>
        <w:ind w:firstLineChars="200" w:firstLine="420"/>
        <w:rPr>
          <w:ins w:id="14" w:author="夏源" w:date="2024-10-11T14:23:00Z"/>
          <w:rFonts w:ascii="Calibri" w:eastAsia="宋体" w:hAnsi="Calibri" w:cs="Times New Roman"/>
          <w:szCs w:val="22"/>
        </w:rPr>
        <w:pPrChange w:id="15" w:author="夏源" w:date="2024-10-11T14:37:00Z">
          <w:pPr/>
        </w:pPrChange>
      </w:pPr>
      <w:ins w:id="16" w:author="夏源" w:date="2024-10-11T14:23:00Z">
        <w:r>
          <w:rPr>
            <w:rFonts w:ascii="Calibri" w:eastAsia="宋体" w:hAnsi="Calibri" w:cs="Times New Roman" w:hint="eastAsia"/>
            <w:szCs w:val="22"/>
          </w:rPr>
          <w:t>使用示例</w:t>
        </w:r>
      </w:ins>
      <w:ins w:id="17" w:author="夏源" w:date="2024-10-11T14:24:00Z">
        <w:r>
          <w:rPr>
            <w:rFonts w:ascii="Calibri" w:eastAsia="宋体" w:hAnsi="Calibri" w:cs="Times New Roman" w:hint="eastAsia"/>
            <w:szCs w:val="22"/>
          </w:rPr>
          <w:t>（</w:t>
        </w:r>
      </w:ins>
      <w:ins w:id="18" w:author="夏源" w:date="2024-10-11T14:23:00Z">
        <w:r>
          <w:rPr>
            <w:rFonts w:ascii="Calibri" w:eastAsia="宋体" w:hAnsi="Calibri" w:cs="Times New Roman" w:hint="eastAsia"/>
            <w:szCs w:val="22"/>
          </w:rPr>
          <w:t>使用</w:t>
        </w:r>
        <w:r>
          <w:rPr>
            <w:rFonts w:ascii="Calibri" w:eastAsia="宋体" w:hAnsi="Calibri" w:cs="Times New Roman" w:hint="eastAsia"/>
            <w:szCs w:val="22"/>
          </w:rPr>
          <w:t>sha</w:t>
        </w:r>
      </w:ins>
      <w:ins w:id="19" w:author="夏源" w:date="2024-10-11T14:24:00Z">
        <w:r>
          <w:rPr>
            <w:rFonts w:ascii="Calibri" w:eastAsia="宋体" w:hAnsi="Calibri" w:cs="Times New Roman"/>
            <w:szCs w:val="22"/>
          </w:rPr>
          <w:t>256</w:t>
        </w:r>
        <w:r>
          <w:rPr>
            <w:rFonts w:ascii="Calibri" w:eastAsia="宋体" w:hAnsi="Calibri" w:cs="Times New Roman" w:hint="eastAsia"/>
            <w:szCs w:val="22"/>
          </w:rPr>
          <w:t>加密算法）</w:t>
        </w:r>
        <w:r>
          <w:rPr>
            <w:rFonts w:ascii="Calibri" w:eastAsia="宋体" w:hAnsi="Calibri" w:cs="Times New Roman" w:hint="eastAsia"/>
            <w:szCs w:val="22"/>
          </w:rPr>
          <w:t>:</w:t>
        </w:r>
      </w:ins>
    </w:p>
    <w:p w14:paraId="36EB55B8" w14:textId="64785ABE" w:rsidR="00CA62CB" w:rsidRDefault="00CA62CB">
      <w:pPr>
        <w:rPr>
          <w:rFonts w:ascii="Calibri" w:eastAsia="宋体" w:hAnsi="Calibri" w:cs="Times New Roman" w:hint="eastAsia"/>
          <w:szCs w:val="22"/>
        </w:rPr>
      </w:pPr>
      <w:ins w:id="20" w:author="夏源" w:date="2024-10-11T14:23:00Z">
        <w:r>
          <w:rPr>
            <w:noProof/>
          </w:rPr>
          <w:drawing>
            <wp:inline distT="0" distB="0" distL="0" distR="0" wp14:anchorId="783E1DBC" wp14:editId="49885A2B">
              <wp:extent cx="5274310" cy="5422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42290"/>
                      </a:xfrm>
                      <a:prstGeom prst="rect">
                        <a:avLst/>
                      </a:prstGeom>
                    </pic:spPr>
                  </pic:pic>
                </a:graphicData>
              </a:graphic>
            </wp:inline>
          </w:drawing>
        </w:r>
      </w:ins>
    </w:p>
    <w:p w14:paraId="30ECB305" w14:textId="1914FA59" w:rsidR="00DA29F4" w:rsidRDefault="00CA62CB">
      <w:pPr>
        <w:rPr>
          <w:rFonts w:ascii="Calibri" w:eastAsia="宋体" w:hAnsi="Calibri" w:cs="Times New Roman"/>
          <w:szCs w:val="22"/>
        </w:rPr>
      </w:pPr>
      <w:ins w:id="21" w:author="夏源" w:date="2024-10-11T14:23:00Z">
        <w:r>
          <w:rPr>
            <w:noProof/>
          </w:rPr>
          <w:drawing>
            <wp:inline distT="0" distB="0" distL="0" distR="0" wp14:anchorId="54D4F283" wp14:editId="3B4F1E43">
              <wp:extent cx="5274310" cy="10629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62990"/>
                      </a:xfrm>
                      <a:prstGeom prst="rect">
                        <a:avLst/>
                      </a:prstGeom>
                    </pic:spPr>
                  </pic:pic>
                </a:graphicData>
              </a:graphic>
            </wp:inline>
          </w:drawing>
        </w:r>
      </w:ins>
    </w:p>
    <w:p w14:paraId="039C8AA1" w14:textId="4CAD430D" w:rsidR="00DA29F4" w:rsidRDefault="00862DDC">
      <w:pPr>
        <w:rPr>
          <w:ins w:id="22" w:author="夏源" w:date="2024-10-11T14:25:00Z"/>
          <w:rFonts w:ascii="Calibri" w:eastAsia="宋体" w:hAnsi="Calibri" w:cs="Times New Roman"/>
          <w:szCs w:val="22"/>
        </w:rPr>
      </w:pPr>
      <w:ins w:id="23" w:author="夏源" w:date="2024-10-11T14:25:00Z">
        <w:r>
          <w:rPr>
            <w:rFonts w:ascii="Calibri" w:eastAsia="宋体" w:hAnsi="Calibri" w:cs="Times New Roman" w:hint="eastAsia"/>
            <w:szCs w:val="22"/>
          </w:rPr>
          <w:t>哈希结果</w:t>
        </w:r>
        <w:r>
          <w:rPr>
            <w:rFonts w:ascii="Calibri" w:eastAsia="宋体" w:hAnsi="Calibri" w:cs="Times New Roman"/>
            <w:szCs w:val="22"/>
          </w:rPr>
          <w:t>:</w:t>
        </w:r>
      </w:ins>
    </w:p>
    <w:p w14:paraId="2DF23ACB" w14:textId="2159044E" w:rsidR="00862DDC" w:rsidRDefault="00862DDC">
      <w:pPr>
        <w:rPr>
          <w:rFonts w:ascii="Calibri" w:eastAsia="宋体" w:hAnsi="Calibri" w:cs="Times New Roman"/>
          <w:szCs w:val="22"/>
        </w:rPr>
      </w:pPr>
      <w:ins w:id="24" w:author="夏源" w:date="2024-10-11T14:25:00Z">
        <w:r>
          <w:rPr>
            <w:noProof/>
          </w:rPr>
          <w:drawing>
            <wp:inline distT="0" distB="0" distL="0" distR="0" wp14:anchorId="6F06F76E" wp14:editId="47AE96D5">
              <wp:extent cx="5274310" cy="21437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43760"/>
                      </a:xfrm>
                      <a:prstGeom prst="rect">
                        <a:avLst/>
                      </a:prstGeom>
                    </pic:spPr>
                  </pic:pic>
                </a:graphicData>
              </a:graphic>
            </wp:inline>
          </w:drawing>
        </w:r>
      </w:ins>
    </w:p>
    <w:p w14:paraId="277F04BA" w14:textId="77777777" w:rsidR="00DA29F4" w:rsidRDefault="00612289">
      <w:pPr>
        <w:keepNext/>
        <w:keepLines/>
        <w:spacing w:line="416" w:lineRule="auto"/>
        <w:outlineLvl w:val="1"/>
        <w:rPr>
          <w:rFonts w:ascii="Calibri" w:eastAsia="宋体" w:hAnsi="Calibri" w:cs="Times New Roman"/>
          <w:b/>
          <w:bCs/>
          <w:sz w:val="24"/>
        </w:rPr>
      </w:pPr>
      <w:r>
        <w:rPr>
          <w:rFonts w:ascii="Calibri" w:eastAsia="宋体" w:hAnsi="Calibri" w:cs="Times New Roman" w:hint="eastAsia"/>
          <w:b/>
          <w:bCs/>
          <w:sz w:val="24"/>
        </w:rPr>
        <w:t>Create</w:t>
      </w:r>
      <w:r>
        <w:rPr>
          <w:rFonts w:ascii="Calibri" w:eastAsia="宋体" w:hAnsi="Calibri" w:cs="Times New Roman"/>
          <w:b/>
          <w:bCs/>
          <w:sz w:val="24"/>
        </w:rPr>
        <w:t xml:space="preserve"> a basic hash chain</w:t>
      </w:r>
      <w:r>
        <w:rPr>
          <w:rFonts w:ascii="Calibri" w:eastAsia="宋体" w:hAnsi="Calibri" w:cs="Times New Roman" w:hint="eastAsia"/>
          <w:b/>
          <w:bCs/>
          <w:sz w:val="24"/>
        </w:rPr>
        <w:t>（</w:t>
      </w:r>
      <w:r>
        <w:rPr>
          <w:rFonts w:ascii="Calibri" w:eastAsia="宋体" w:hAnsi="Calibri" w:cs="Times New Roman"/>
          <w:b/>
          <w:bCs/>
          <w:sz w:val="24"/>
        </w:rPr>
        <w:t>1</w:t>
      </w:r>
      <w:r>
        <w:rPr>
          <w:rFonts w:ascii="Calibri" w:eastAsia="宋体" w:hAnsi="Calibri" w:cs="Times New Roman" w:hint="eastAsia"/>
          <w:b/>
          <w:bCs/>
          <w:sz w:val="24"/>
        </w:rPr>
        <w:t>0</w:t>
      </w:r>
      <w:r>
        <w:rPr>
          <w:rFonts w:ascii="Calibri" w:eastAsia="宋体" w:hAnsi="Calibri" w:cs="Times New Roman" w:hint="eastAsia"/>
          <w:b/>
          <w:bCs/>
          <w:sz w:val="24"/>
        </w:rPr>
        <w:t>分）</w:t>
      </w:r>
    </w:p>
    <w:p w14:paraId="4EE51CED" w14:textId="77777777" w:rsidR="00DA29F4" w:rsidRDefault="00612289">
      <w:pPr>
        <w:numPr>
          <w:ilvl w:val="0"/>
          <w:numId w:val="6"/>
        </w:numPr>
        <w:ind w:left="357" w:hanging="357"/>
        <w:rPr>
          <w:rFonts w:ascii="Calibri" w:eastAsia="宋体" w:hAnsi="Calibri" w:cs="Times New Roman"/>
          <w:szCs w:val="22"/>
        </w:rPr>
      </w:pPr>
      <w:r>
        <w:rPr>
          <w:rFonts w:ascii="Calibri" w:eastAsia="宋体" w:hAnsi="Calibri" w:cs="Times New Roman" w:hint="eastAsia"/>
          <w:szCs w:val="22"/>
        </w:rPr>
        <w:t>IBM</w:t>
      </w:r>
      <w:r>
        <w:rPr>
          <w:rFonts w:ascii="Calibri" w:eastAsia="宋体" w:hAnsi="Calibri" w:cs="Times New Roman" w:hint="eastAsia"/>
          <w:szCs w:val="22"/>
        </w:rPr>
        <w:t>教程使用以下代码定义单个区块及区块链。当然，现实情况要复杂得多，但基本思想是相通的。在计算区块的哈希值时，为什么要包含前一个区块的哈希值？请详细解释。（</w:t>
      </w:r>
      <w:r>
        <w:rPr>
          <w:rFonts w:ascii="Calibri" w:eastAsia="宋体" w:hAnsi="Calibri" w:cs="Times New Roman" w:hint="eastAsia"/>
          <w:szCs w:val="22"/>
        </w:rPr>
        <w:t>5</w:t>
      </w:r>
      <w:r>
        <w:rPr>
          <w:rFonts w:ascii="Calibri" w:eastAsia="宋体" w:hAnsi="Calibri" w:cs="Times New Roman" w:hint="eastAsia"/>
          <w:szCs w:val="22"/>
        </w:rPr>
        <w:t>分）</w:t>
      </w:r>
    </w:p>
    <w:p w14:paraId="46938345"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00FF"/>
          <w:kern w:val="0"/>
          <w:szCs w:val="21"/>
        </w:rPr>
        <w:t>const</w:t>
      </w:r>
      <w:r>
        <w:rPr>
          <w:rFonts w:ascii="Consolas" w:eastAsia="宋体" w:hAnsi="Consolas" w:cs="宋体"/>
          <w:color w:val="3B3B3B"/>
          <w:kern w:val="0"/>
          <w:szCs w:val="21"/>
        </w:rPr>
        <w:t xml:space="preserve"> </w:t>
      </w:r>
      <w:r>
        <w:rPr>
          <w:rFonts w:ascii="Consolas" w:eastAsia="宋体" w:hAnsi="Consolas" w:cs="宋体"/>
          <w:color w:val="0070C1"/>
          <w:kern w:val="0"/>
          <w:szCs w:val="21"/>
        </w:rPr>
        <w:t>SHA256</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795E26"/>
          <w:kern w:val="0"/>
          <w:szCs w:val="21"/>
        </w:rPr>
        <w:t>require</w:t>
      </w:r>
      <w:r>
        <w:rPr>
          <w:rFonts w:ascii="Consolas" w:eastAsia="宋体" w:hAnsi="Consolas" w:cs="宋体"/>
          <w:color w:val="3B3B3B"/>
          <w:kern w:val="0"/>
          <w:szCs w:val="21"/>
        </w:rPr>
        <w:t>(</w:t>
      </w:r>
      <w:r>
        <w:rPr>
          <w:rFonts w:ascii="Consolas" w:eastAsia="宋体" w:hAnsi="Consolas" w:cs="宋体"/>
          <w:color w:val="A31515"/>
          <w:kern w:val="0"/>
          <w:szCs w:val="21"/>
        </w:rPr>
        <w:t>"crypto-js/sha256"</w:t>
      </w:r>
      <w:r>
        <w:rPr>
          <w:rFonts w:ascii="Consolas" w:eastAsia="宋体" w:hAnsi="Consolas" w:cs="宋体"/>
          <w:color w:val="3B3B3B"/>
          <w:kern w:val="0"/>
          <w:szCs w:val="21"/>
        </w:rPr>
        <w:t>);</w:t>
      </w:r>
    </w:p>
    <w:p w14:paraId="241FB95F"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00FF"/>
          <w:kern w:val="0"/>
          <w:szCs w:val="21"/>
        </w:rPr>
        <w:t>class</w:t>
      </w:r>
      <w:r>
        <w:rPr>
          <w:rFonts w:ascii="Consolas" w:eastAsia="宋体" w:hAnsi="Consolas" w:cs="宋体"/>
          <w:color w:val="3B3B3B"/>
          <w:kern w:val="0"/>
          <w:szCs w:val="21"/>
        </w:rPr>
        <w:t xml:space="preserve"> </w:t>
      </w:r>
      <w:r>
        <w:rPr>
          <w:rFonts w:ascii="Consolas" w:eastAsia="宋体" w:hAnsi="Consolas" w:cs="宋体"/>
          <w:color w:val="267F99"/>
          <w:kern w:val="0"/>
          <w:szCs w:val="21"/>
        </w:rPr>
        <w:t>Block</w:t>
      </w:r>
      <w:r>
        <w:rPr>
          <w:rFonts w:ascii="Consolas" w:eastAsia="宋体" w:hAnsi="Consolas" w:cs="宋体"/>
          <w:color w:val="3B3B3B"/>
          <w:kern w:val="0"/>
          <w:szCs w:val="21"/>
        </w:rPr>
        <w:t xml:space="preserve"> {</w:t>
      </w:r>
    </w:p>
    <w:p w14:paraId="70173A0A"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lastRenderedPageBreak/>
        <w:t xml:space="preserve">    </w:t>
      </w:r>
      <w:r>
        <w:rPr>
          <w:rFonts w:ascii="Consolas" w:eastAsia="宋体" w:hAnsi="Consolas" w:cs="宋体"/>
          <w:color w:val="0000FF"/>
          <w:kern w:val="0"/>
          <w:szCs w:val="21"/>
        </w:rPr>
        <w:t>constructor</w:t>
      </w:r>
      <w:r>
        <w:rPr>
          <w:rFonts w:ascii="Consolas" w:eastAsia="宋体" w:hAnsi="Consolas" w:cs="宋体"/>
          <w:color w:val="3B3B3B"/>
          <w:kern w:val="0"/>
          <w:szCs w:val="21"/>
        </w:rPr>
        <w:t>(</w:t>
      </w:r>
      <w:r>
        <w:rPr>
          <w:rFonts w:ascii="Consolas" w:eastAsia="宋体" w:hAnsi="Consolas" w:cs="宋体"/>
          <w:color w:val="001080"/>
          <w:kern w:val="0"/>
          <w:szCs w:val="21"/>
        </w:rPr>
        <w:t>data</w:t>
      </w:r>
      <w:r>
        <w:rPr>
          <w:rFonts w:ascii="Consolas" w:eastAsia="宋体" w:hAnsi="Consolas" w:cs="宋体"/>
          <w:color w:val="3B3B3B"/>
          <w:kern w:val="0"/>
          <w:szCs w:val="21"/>
        </w:rPr>
        <w:t xml:space="preserve">, </w:t>
      </w:r>
      <w:r>
        <w:rPr>
          <w:rFonts w:ascii="Consolas" w:eastAsia="宋体" w:hAnsi="Consolas" w:cs="宋体"/>
          <w:color w:val="001080"/>
          <w:kern w:val="0"/>
          <w:szCs w:val="21"/>
        </w:rPr>
        <w:t>previousHash</w:t>
      </w:r>
      <w:r>
        <w:rPr>
          <w:rFonts w:ascii="Consolas" w:eastAsia="宋体" w:hAnsi="Consolas" w:cs="宋体"/>
          <w:color w:val="3B3B3B"/>
          <w:kern w:val="0"/>
          <w:szCs w:val="21"/>
        </w:rPr>
        <w:t>) {</w:t>
      </w:r>
    </w:p>
    <w:p w14:paraId="461A8B3E"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data</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1080"/>
          <w:kern w:val="0"/>
          <w:szCs w:val="21"/>
        </w:rPr>
        <w:t>data</w:t>
      </w:r>
      <w:r>
        <w:rPr>
          <w:rFonts w:ascii="Consolas" w:eastAsia="宋体" w:hAnsi="Consolas" w:cs="宋体"/>
          <w:color w:val="3B3B3B"/>
          <w:kern w:val="0"/>
          <w:szCs w:val="21"/>
        </w:rPr>
        <w:t>;</w:t>
      </w:r>
    </w:p>
    <w:p w14:paraId="035C9BE0"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timestamp</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267F99"/>
          <w:kern w:val="0"/>
          <w:szCs w:val="21"/>
        </w:rPr>
        <w:t>Date</w:t>
      </w:r>
      <w:r>
        <w:rPr>
          <w:rFonts w:ascii="Consolas" w:eastAsia="宋体" w:hAnsi="Consolas" w:cs="宋体"/>
          <w:color w:val="3B3B3B"/>
          <w:kern w:val="0"/>
          <w:szCs w:val="21"/>
        </w:rPr>
        <w:t>.</w:t>
      </w:r>
      <w:r>
        <w:rPr>
          <w:rFonts w:ascii="Consolas" w:eastAsia="宋体" w:hAnsi="Consolas" w:cs="宋体"/>
          <w:color w:val="795E26"/>
          <w:kern w:val="0"/>
          <w:szCs w:val="21"/>
        </w:rPr>
        <w:t>now</w:t>
      </w:r>
      <w:r>
        <w:rPr>
          <w:rFonts w:ascii="Consolas" w:eastAsia="宋体" w:hAnsi="Consolas" w:cs="宋体"/>
          <w:color w:val="3B3B3B"/>
          <w:kern w:val="0"/>
          <w:szCs w:val="21"/>
        </w:rPr>
        <w:t>();</w:t>
      </w:r>
    </w:p>
    <w:p w14:paraId="12D48565"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previousHash</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1080"/>
          <w:kern w:val="0"/>
          <w:szCs w:val="21"/>
        </w:rPr>
        <w:t>previousHash</w:t>
      </w:r>
      <w:r>
        <w:rPr>
          <w:rFonts w:ascii="Consolas" w:eastAsia="宋体" w:hAnsi="Consolas" w:cs="宋体"/>
          <w:color w:val="3B3B3B"/>
          <w:kern w:val="0"/>
          <w:szCs w:val="21"/>
        </w:rPr>
        <w:t>;</w:t>
      </w:r>
    </w:p>
    <w:p w14:paraId="7E0E1CD3"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hash</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795E26"/>
          <w:kern w:val="0"/>
          <w:szCs w:val="21"/>
        </w:rPr>
        <w:t>getHash</w:t>
      </w:r>
      <w:r>
        <w:rPr>
          <w:rFonts w:ascii="Consolas" w:eastAsia="宋体" w:hAnsi="Consolas" w:cs="宋体"/>
          <w:color w:val="3B3B3B"/>
          <w:kern w:val="0"/>
          <w:szCs w:val="21"/>
        </w:rPr>
        <w:t>();</w:t>
      </w:r>
    </w:p>
    <w:p w14:paraId="7E74C023"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w:t>
      </w:r>
    </w:p>
    <w:p w14:paraId="5FFBF7B9"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795E26"/>
          <w:kern w:val="0"/>
          <w:szCs w:val="21"/>
        </w:rPr>
        <w:t>getHash</w:t>
      </w:r>
      <w:r>
        <w:rPr>
          <w:rFonts w:ascii="Consolas" w:eastAsia="宋体" w:hAnsi="Consolas" w:cs="宋体"/>
          <w:color w:val="3B3B3B"/>
          <w:kern w:val="0"/>
          <w:szCs w:val="21"/>
        </w:rPr>
        <w:t>() {</w:t>
      </w:r>
    </w:p>
    <w:p w14:paraId="605B5B88"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AF00DB"/>
          <w:kern w:val="0"/>
          <w:szCs w:val="21"/>
        </w:rPr>
        <w:t>return</w:t>
      </w:r>
      <w:r>
        <w:rPr>
          <w:rFonts w:ascii="Consolas" w:eastAsia="宋体" w:hAnsi="Consolas" w:cs="宋体"/>
          <w:color w:val="3B3B3B"/>
          <w:kern w:val="0"/>
          <w:szCs w:val="21"/>
        </w:rPr>
        <w:t xml:space="preserve"> </w:t>
      </w:r>
      <w:r>
        <w:rPr>
          <w:rFonts w:ascii="Consolas" w:eastAsia="宋体" w:hAnsi="Consolas" w:cs="宋体"/>
          <w:color w:val="795E26"/>
          <w:kern w:val="0"/>
          <w:szCs w:val="21"/>
        </w:rPr>
        <w:t>SHA256</w:t>
      </w:r>
      <w:r>
        <w:rPr>
          <w:rFonts w:ascii="Consolas" w:eastAsia="宋体" w:hAnsi="Consolas" w:cs="宋体"/>
          <w:color w:val="3B3B3B"/>
          <w:kern w:val="0"/>
          <w:szCs w:val="21"/>
        </w:rPr>
        <w:t>(</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previousHash</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timestamp</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p>
    <w:p w14:paraId="2BD35CC1"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1080"/>
          <w:kern w:val="0"/>
          <w:szCs w:val="21"/>
        </w:rPr>
        <w:t>JSON</w:t>
      </w:r>
      <w:r>
        <w:rPr>
          <w:rFonts w:ascii="Consolas" w:eastAsia="宋体" w:hAnsi="Consolas" w:cs="宋体"/>
          <w:color w:val="3B3B3B"/>
          <w:kern w:val="0"/>
          <w:szCs w:val="21"/>
        </w:rPr>
        <w:t>.</w:t>
      </w:r>
      <w:r>
        <w:rPr>
          <w:rFonts w:ascii="Consolas" w:eastAsia="宋体" w:hAnsi="Consolas" w:cs="宋体"/>
          <w:color w:val="795E26"/>
          <w:kern w:val="0"/>
          <w:szCs w:val="21"/>
        </w:rPr>
        <w:t>stringify</w:t>
      </w:r>
      <w:r>
        <w:rPr>
          <w:rFonts w:ascii="Consolas" w:eastAsia="宋体" w:hAnsi="Consolas" w:cs="宋体"/>
          <w:color w:val="3B3B3B"/>
          <w:kern w:val="0"/>
          <w:szCs w:val="21"/>
        </w:rPr>
        <w:t>(</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data</w:t>
      </w:r>
      <w:r>
        <w:rPr>
          <w:rFonts w:ascii="Consolas" w:eastAsia="宋体" w:hAnsi="Consolas" w:cs="宋体"/>
          <w:color w:val="3B3B3B"/>
          <w:kern w:val="0"/>
          <w:szCs w:val="21"/>
        </w:rPr>
        <w:t>)).</w:t>
      </w:r>
      <w:r>
        <w:rPr>
          <w:rFonts w:ascii="Consolas" w:eastAsia="宋体" w:hAnsi="Consolas" w:cs="宋体"/>
          <w:color w:val="795E26"/>
          <w:kern w:val="0"/>
          <w:szCs w:val="21"/>
        </w:rPr>
        <w:t>toString</w:t>
      </w:r>
      <w:r>
        <w:rPr>
          <w:rFonts w:ascii="Consolas" w:eastAsia="宋体" w:hAnsi="Consolas" w:cs="宋体"/>
          <w:color w:val="3B3B3B"/>
          <w:kern w:val="0"/>
          <w:szCs w:val="21"/>
        </w:rPr>
        <w:t>();</w:t>
      </w:r>
    </w:p>
    <w:p w14:paraId="669A249D"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w:t>
      </w:r>
    </w:p>
    <w:p w14:paraId="427B8655"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w:t>
      </w:r>
    </w:p>
    <w:p w14:paraId="17DD48EB" w14:textId="77777777" w:rsidR="00DA29F4" w:rsidRDefault="00DA29F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p>
    <w:p w14:paraId="1F431147"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00FF"/>
          <w:kern w:val="0"/>
          <w:szCs w:val="21"/>
        </w:rPr>
        <w:t>class</w:t>
      </w:r>
      <w:r>
        <w:rPr>
          <w:rFonts w:ascii="Consolas" w:eastAsia="宋体" w:hAnsi="Consolas" w:cs="宋体"/>
          <w:color w:val="3B3B3B"/>
          <w:kern w:val="0"/>
          <w:szCs w:val="21"/>
        </w:rPr>
        <w:t xml:space="preserve"> </w:t>
      </w:r>
      <w:r>
        <w:rPr>
          <w:rFonts w:ascii="Consolas" w:eastAsia="宋体" w:hAnsi="Consolas" w:cs="宋体"/>
          <w:color w:val="267F99"/>
          <w:kern w:val="0"/>
          <w:szCs w:val="21"/>
        </w:rPr>
        <w:t>Blockchain</w:t>
      </w:r>
      <w:r>
        <w:rPr>
          <w:rFonts w:ascii="Consolas" w:eastAsia="宋体" w:hAnsi="Consolas" w:cs="宋体"/>
          <w:color w:val="3B3B3B"/>
          <w:kern w:val="0"/>
          <w:szCs w:val="21"/>
        </w:rPr>
        <w:t xml:space="preserve"> {</w:t>
      </w:r>
    </w:p>
    <w:p w14:paraId="6AFA8338"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00FF"/>
          <w:kern w:val="0"/>
          <w:szCs w:val="21"/>
        </w:rPr>
        <w:t>constructor</w:t>
      </w:r>
      <w:r>
        <w:rPr>
          <w:rFonts w:ascii="Consolas" w:eastAsia="宋体" w:hAnsi="Consolas" w:cs="宋体"/>
          <w:color w:val="3B3B3B"/>
          <w:kern w:val="0"/>
          <w:szCs w:val="21"/>
        </w:rPr>
        <w:t>() {</w:t>
      </w:r>
    </w:p>
    <w:p w14:paraId="2788DE8D"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blockchain</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00FF"/>
          <w:kern w:val="0"/>
          <w:szCs w:val="21"/>
        </w:rPr>
        <w:t>new</w:t>
      </w:r>
      <w:r>
        <w:rPr>
          <w:rFonts w:ascii="Consolas" w:eastAsia="宋体" w:hAnsi="Consolas" w:cs="宋体"/>
          <w:color w:val="3B3B3B"/>
          <w:kern w:val="0"/>
          <w:szCs w:val="21"/>
        </w:rPr>
        <w:t xml:space="preserve"> </w:t>
      </w:r>
      <w:r>
        <w:rPr>
          <w:rFonts w:ascii="Consolas" w:eastAsia="宋体" w:hAnsi="Consolas" w:cs="宋体"/>
          <w:color w:val="267F99"/>
          <w:kern w:val="0"/>
          <w:szCs w:val="21"/>
        </w:rPr>
        <w:t>Block</w:t>
      </w:r>
      <w:r>
        <w:rPr>
          <w:rFonts w:ascii="Consolas" w:eastAsia="宋体" w:hAnsi="Consolas" w:cs="宋体"/>
          <w:color w:val="3B3B3B"/>
          <w:kern w:val="0"/>
          <w:szCs w:val="21"/>
        </w:rPr>
        <w:t>(</w:t>
      </w:r>
      <w:r>
        <w:rPr>
          <w:rFonts w:ascii="Consolas" w:eastAsia="宋体" w:hAnsi="Consolas" w:cs="宋体"/>
          <w:color w:val="A31515"/>
          <w:kern w:val="0"/>
          <w:szCs w:val="21"/>
        </w:rPr>
        <w:t>"Genesis Block"</w:t>
      </w:r>
      <w:r>
        <w:rPr>
          <w:rFonts w:ascii="Consolas" w:eastAsia="宋体" w:hAnsi="Consolas" w:cs="宋体"/>
          <w:color w:val="3B3B3B"/>
          <w:kern w:val="0"/>
          <w:szCs w:val="21"/>
        </w:rPr>
        <w:t xml:space="preserve">, </w:t>
      </w:r>
      <w:r>
        <w:rPr>
          <w:rFonts w:ascii="Consolas" w:eastAsia="宋体" w:hAnsi="Consolas" w:cs="宋体"/>
          <w:color w:val="A31515"/>
          <w:kern w:val="0"/>
          <w:szCs w:val="21"/>
        </w:rPr>
        <w:t>''</w:t>
      </w:r>
      <w:r>
        <w:rPr>
          <w:rFonts w:ascii="Consolas" w:eastAsia="宋体" w:hAnsi="Consolas" w:cs="宋体"/>
          <w:color w:val="3B3B3B"/>
          <w:kern w:val="0"/>
          <w:szCs w:val="21"/>
        </w:rPr>
        <w:t>)];</w:t>
      </w:r>
    </w:p>
    <w:p w14:paraId="48CE8D95"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w:t>
      </w:r>
    </w:p>
    <w:p w14:paraId="371A561C"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795E26"/>
          <w:kern w:val="0"/>
          <w:szCs w:val="21"/>
        </w:rPr>
        <w:t>getLastBlock</w:t>
      </w:r>
      <w:r>
        <w:rPr>
          <w:rFonts w:ascii="Consolas" w:eastAsia="宋体" w:hAnsi="Consolas" w:cs="宋体"/>
          <w:color w:val="3B3B3B"/>
          <w:kern w:val="0"/>
          <w:szCs w:val="21"/>
        </w:rPr>
        <w:t>() {</w:t>
      </w:r>
    </w:p>
    <w:p w14:paraId="086646DE"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AF00DB"/>
          <w:kern w:val="0"/>
          <w:szCs w:val="21"/>
        </w:rPr>
        <w:t>return</w:t>
      </w: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blockchain</w:t>
      </w:r>
      <w:r>
        <w:rPr>
          <w:rFonts w:ascii="Consolas" w:eastAsia="宋体" w:hAnsi="Consolas" w:cs="宋体"/>
          <w:color w:val="3B3B3B"/>
          <w:kern w:val="0"/>
          <w:szCs w:val="21"/>
        </w:rPr>
        <w:t>[</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blockchain</w:t>
      </w:r>
      <w:r>
        <w:rPr>
          <w:rFonts w:ascii="Consolas" w:eastAsia="宋体" w:hAnsi="Consolas" w:cs="宋体"/>
          <w:color w:val="3B3B3B"/>
          <w:kern w:val="0"/>
          <w:szCs w:val="21"/>
        </w:rPr>
        <w:t>.</w:t>
      </w:r>
      <w:r>
        <w:rPr>
          <w:rFonts w:ascii="Consolas" w:eastAsia="宋体" w:hAnsi="Consolas" w:cs="宋体"/>
          <w:color w:val="001080"/>
          <w:kern w:val="0"/>
          <w:szCs w:val="21"/>
        </w:rPr>
        <w:t>length</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98658"/>
          <w:kern w:val="0"/>
          <w:szCs w:val="21"/>
        </w:rPr>
        <w:t>1</w:t>
      </w:r>
      <w:r>
        <w:rPr>
          <w:rFonts w:ascii="Consolas" w:eastAsia="宋体" w:hAnsi="Consolas" w:cs="宋体"/>
          <w:color w:val="3B3B3B"/>
          <w:kern w:val="0"/>
          <w:szCs w:val="21"/>
        </w:rPr>
        <w:t>];</w:t>
      </w:r>
    </w:p>
    <w:p w14:paraId="56B96C31"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w:t>
      </w:r>
    </w:p>
    <w:p w14:paraId="227880D3"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795E26"/>
          <w:kern w:val="0"/>
          <w:szCs w:val="21"/>
        </w:rPr>
        <w:t>createBlock</w:t>
      </w:r>
      <w:r>
        <w:rPr>
          <w:rFonts w:ascii="Consolas" w:eastAsia="宋体" w:hAnsi="Consolas" w:cs="宋体"/>
          <w:color w:val="3B3B3B"/>
          <w:kern w:val="0"/>
          <w:szCs w:val="21"/>
        </w:rPr>
        <w:t>(</w:t>
      </w:r>
      <w:r>
        <w:rPr>
          <w:rFonts w:ascii="Consolas" w:eastAsia="宋体" w:hAnsi="Consolas" w:cs="宋体"/>
          <w:color w:val="001080"/>
          <w:kern w:val="0"/>
          <w:szCs w:val="21"/>
        </w:rPr>
        <w:t>data</w:t>
      </w:r>
      <w:r>
        <w:rPr>
          <w:rFonts w:ascii="Consolas" w:eastAsia="宋体" w:hAnsi="Consolas" w:cs="宋体"/>
          <w:color w:val="3B3B3B"/>
          <w:kern w:val="0"/>
          <w:szCs w:val="21"/>
        </w:rPr>
        <w:t>) {</w:t>
      </w:r>
    </w:p>
    <w:p w14:paraId="03F2DD26"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blockchain</w:t>
      </w:r>
      <w:r>
        <w:rPr>
          <w:rFonts w:ascii="Consolas" w:eastAsia="宋体" w:hAnsi="Consolas" w:cs="宋体"/>
          <w:color w:val="3B3B3B"/>
          <w:kern w:val="0"/>
          <w:szCs w:val="21"/>
        </w:rPr>
        <w:t>.</w:t>
      </w:r>
      <w:r>
        <w:rPr>
          <w:rFonts w:ascii="Consolas" w:eastAsia="宋体" w:hAnsi="Consolas" w:cs="宋体"/>
          <w:color w:val="795E26"/>
          <w:kern w:val="0"/>
          <w:szCs w:val="21"/>
        </w:rPr>
        <w:t>push</w:t>
      </w:r>
      <w:r>
        <w:rPr>
          <w:rFonts w:ascii="Consolas" w:eastAsia="宋体" w:hAnsi="Consolas" w:cs="宋体"/>
          <w:color w:val="3B3B3B"/>
          <w:kern w:val="0"/>
          <w:szCs w:val="21"/>
        </w:rPr>
        <w:t>(</w:t>
      </w:r>
      <w:r>
        <w:rPr>
          <w:rFonts w:ascii="Consolas" w:eastAsia="宋体" w:hAnsi="Consolas" w:cs="宋体"/>
          <w:color w:val="0000FF"/>
          <w:kern w:val="0"/>
          <w:szCs w:val="21"/>
        </w:rPr>
        <w:t>new</w:t>
      </w:r>
      <w:r>
        <w:rPr>
          <w:rFonts w:ascii="Consolas" w:eastAsia="宋体" w:hAnsi="Consolas" w:cs="宋体"/>
          <w:color w:val="3B3B3B"/>
          <w:kern w:val="0"/>
          <w:szCs w:val="21"/>
        </w:rPr>
        <w:t xml:space="preserve"> </w:t>
      </w:r>
      <w:r>
        <w:rPr>
          <w:rFonts w:ascii="Consolas" w:eastAsia="宋体" w:hAnsi="Consolas" w:cs="宋体"/>
          <w:color w:val="267F99"/>
          <w:kern w:val="0"/>
          <w:szCs w:val="21"/>
        </w:rPr>
        <w:t>Block</w:t>
      </w:r>
      <w:r>
        <w:rPr>
          <w:rFonts w:ascii="Consolas" w:eastAsia="宋体" w:hAnsi="Consolas" w:cs="宋体"/>
          <w:color w:val="3B3B3B"/>
          <w:kern w:val="0"/>
          <w:szCs w:val="21"/>
        </w:rPr>
        <w:t>(</w:t>
      </w:r>
      <w:r>
        <w:rPr>
          <w:rFonts w:ascii="Consolas" w:eastAsia="宋体" w:hAnsi="Consolas" w:cs="宋体"/>
          <w:color w:val="001080"/>
          <w:kern w:val="0"/>
          <w:szCs w:val="21"/>
        </w:rPr>
        <w:t>data</w:t>
      </w: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795E26"/>
          <w:kern w:val="0"/>
          <w:szCs w:val="21"/>
        </w:rPr>
        <w:t>getLastBlock</w:t>
      </w:r>
      <w:r>
        <w:rPr>
          <w:rFonts w:ascii="Consolas" w:eastAsia="宋体" w:hAnsi="Consolas" w:cs="宋体"/>
          <w:color w:val="3B3B3B"/>
          <w:kern w:val="0"/>
          <w:szCs w:val="21"/>
        </w:rPr>
        <w:t>().</w:t>
      </w:r>
      <w:r>
        <w:rPr>
          <w:rFonts w:ascii="Consolas" w:eastAsia="宋体" w:hAnsi="Consolas" w:cs="宋体"/>
          <w:color w:val="001080"/>
          <w:kern w:val="0"/>
          <w:szCs w:val="21"/>
        </w:rPr>
        <w:t>hash</w:t>
      </w:r>
      <w:r>
        <w:rPr>
          <w:rFonts w:ascii="Consolas" w:eastAsia="宋体" w:hAnsi="Consolas" w:cs="宋体"/>
          <w:color w:val="3B3B3B"/>
          <w:kern w:val="0"/>
          <w:szCs w:val="21"/>
        </w:rPr>
        <w:t>));</w:t>
      </w:r>
    </w:p>
    <w:p w14:paraId="171A9AA7"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w:t>
      </w:r>
    </w:p>
    <w:p w14:paraId="72ABB3B5"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w:t>
      </w:r>
    </w:p>
    <w:p w14:paraId="401A2C0D" w14:textId="77777777" w:rsidR="00DA29F4" w:rsidRDefault="00DA29F4">
      <w:pPr>
        <w:rPr>
          <w:rFonts w:ascii="Calibri" w:eastAsia="宋体" w:hAnsi="Calibri" w:cs="Times New Roman"/>
          <w:szCs w:val="22"/>
        </w:rPr>
      </w:pPr>
    </w:p>
    <w:p w14:paraId="4718CDF5" w14:textId="152A7B1A" w:rsidR="00DA29F4" w:rsidRPr="0002741E" w:rsidDel="00DB686C" w:rsidRDefault="00C87C22" w:rsidP="0002741E">
      <w:pPr>
        <w:ind w:firstLineChars="200" w:firstLine="420"/>
        <w:rPr>
          <w:del w:id="25" w:author="夏源" w:date="2024-10-11T14:34:00Z"/>
          <w:rFonts w:ascii="Calibri" w:eastAsia="宋体" w:hAnsi="Calibri" w:cs="Times New Roman" w:hint="eastAsia"/>
          <w:color w:val="000000" w:themeColor="text1"/>
          <w:szCs w:val="22"/>
          <w:rPrChange w:id="26" w:author="夏源" w:date="2024-10-11T14:37:00Z">
            <w:rPr>
              <w:del w:id="27" w:author="夏源" w:date="2024-10-11T14:34:00Z"/>
              <w:rFonts w:ascii="Calibri" w:eastAsia="宋体" w:hAnsi="Calibri" w:cs="Times New Roman" w:hint="eastAsia"/>
              <w:szCs w:val="22"/>
            </w:rPr>
          </w:rPrChange>
        </w:rPr>
        <w:pPrChange w:id="28" w:author="夏源" w:date="2024-10-11T14:38:00Z">
          <w:pPr/>
        </w:pPrChange>
      </w:pPr>
      <w:ins w:id="29" w:author="夏源" w:date="2024-10-11T14:26:00Z">
        <w:r w:rsidRPr="0002741E">
          <w:rPr>
            <w:rFonts w:ascii="Calibri" w:eastAsia="宋体" w:hAnsi="Calibri" w:cs="Times New Roman" w:hint="eastAsia"/>
            <w:color w:val="000000" w:themeColor="text1"/>
            <w:szCs w:val="22"/>
            <w:rPrChange w:id="30" w:author="夏源" w:date="2024-10-11T14:37:00Z">
              <w:rPr>
                <w:rFonts w:ascii="Calibri" w:eastAsia="宋体" w:hAnsi="Calibri" w:cs="Times New Roman" w:hint="eastAsia"/>
                <w:szCs w:val="22"/>
              </w:rPr>
            </w:rPrChange>
          </w:rPr>
          <w:t>通过包含其哪一个区块</w:t>
        </w:r>
      </w:ins>
      <w:ins w:id="31" w:author="夏源" w:date="2024-10-11T14:27:00Z">
        <w:r w:rsidRPr="0002741E">
          <w:rPr>
            <w:rFonts w:ascii="Calibri" w:eastAsia="宋体" w:hAnsi="Calibri" w:cs="Times New Roman" w:hint="eastAsia"/>
            <w:color w:val="000000" w:themeColor="text1"/>
            <w:szCs w:val="22"/>
            <w:rPrChange w:id="32" w:author="夏源" w:date="2024-10-11T14:37:00Z">
              <w:rPr>
                <w:rFonts w:ascii="Calibri" w:eastAsia="宋体" w:hAnsi="Calibri" w:cs="Times New Roman" w:hint="eastAsia"/>
                <w:szCs w:val="22"/>
              </w:rPr>
            </w:rPrChange>
          </w:rPr>
          <w:t>的哈希值，让块之间形成链式结构</w:t>
        </w:r>
      </w:ins>
      <w:ins w:id="33" w:author="夏源" w:date="2024-10-11T14:26:00Z">
        <w:r w:rsidRPr="0002741E">
          <w:rPr>
            <w:rFonts w:ascii="Calibri" w:eastAsia="宋体" w:hAnsi="Calibri" w:cs="Times New Roman" w:hint="eastAsia"/>
            <w:color w:val="000000" w:themeColor="text1"/>
            <w:szCs w:val="22"/>
            <w:rPrChange w:id="34" w:author="夏源" w:date="2024-10-11T14:37:00Z">
              <w:rPr>
                <w:rFonts w:ascii="Calibri" w:eastAsia="宋体" w:hAnsi="Calibri" w:cs="Times New Roman" w:hint="eastAsia"/>
                <w:szCs w:val="22"/>
              </w:rPr>
            </w:rPrChange>
          </w:rPr>
          <w:t>。</w:t>
        </w:r>
        <w:r w:rsidRPr="0002741E">
          <w:rPr>
            <w:rFonts w:ascii="Calibri" w:eastAsia="宋体" w:hAnsi="Calibri" w:cs="Times New Roman" w:hint="eastAsia"/>
            <w:color w:val="000000" w:themeColor="text1"/>
            <w:szCs w:val="22"/>
            <w:rPrChange w:id="35" w:author="夏源" w:date="2024-10-11T14:37:00Z">
              <w:rPr>
                <w:rFonts w:ascii="Calibri" w:eastAsia="宋体" w:hAnsi="Calibri" w:cs="Times New Roman" w:hint="eastAsia"/>
                <w:szCs w:val="22"/>
              </w:rPr>
            </w:rPrChange>
          </w:rPr>
          <w:t>通过对区块头进行哈希运算，可以得到一个哈希值，这个哈希值作为区块的唯一标识符，可以确保数据的完整性。如果区块中的数据被算改，那么计算得到的哈希值也会发生变化，从而使得区块无效。因此，通过对比哈希值，可以验证数据是否被算改。</w:t>
        </w:r>
      </w:ins>
      <w:ins w:id="36" w:author="夏源" w:date="2024-10-11T14:32:00Z">
        <w:r w:rsidR="00DB19C9" w:rsidRPr="0002741E">
          <w:rPr>
            <w:rFonts w:ascii="Segoe UI" w:hAnsi="Segoe UI" w:cs="Segoe UI"/>
            <w:color w:val="000000" w:themeColor="text1"/>
            <w:rPrChange w:id="37" w:author="夏源" w:date="2024-10-11T14:37:00Z">
              <w:rPr>
                <w:rFonts w:ascii="Segoe UI" w:hAnsi="Segoe UI" w:cs="Segoe UI"/>
                <w:color w:val="2C3E50"/>
              </w:rPr>
            </w:rPrChange>
          </w:rPr>
          <w:t>这种链式结构具备发散传导性，越往历史以前的篡改，越容易导致大面积的影响</w:t>
        </w:r>
      </w:ins>
      <w:ins w:id="38" w:author="夏源" w:date="2024-10-11T14:34:00Z">
        <w:r w:rsidR="00DB686C" w:rsidRPr="0002741E">
          <w:rPr>
            <w:rFonts w:ascii="Segoe UI" w:hAnsi="Segoe UI" w:cs="Segoe UI" w:hint="eastAsia"/>
            <w:color w:val="000000" w:themeColor="text1"/>
            <w:rPrChange w:id="39" w:author="夏源" w:date="2024-10-11T14:37:00Z">
              <w:rPr>
                <w:rFonts w:ascii="Segoe UI" w:hAnsi="Segoe UI" w:cs="Segoe UI" w:hint="eastAsia"/>
                <w:color w:val="2C3E50"/>
              </w:rPr>
            </w:rPrChange>
          </w:rPr>
          <w:t>。</w:t>
        </w:r>
      </w:ins>
    </w:p>
    <w:p w14:paraId="1DA204AD" w14:textId="77777777" w:rsidR="00DA29F4" w:rsidRDefault="00DA29F4" w:rsidP="0002741E">
      <w:pPr>
        <w:ind w:firstLineChars="200" w:firstLine="420"/>
        <w:rPr>
          <w:rFonts w:ascii="Calibri" w:eastAsia="宋体" w:hAnsi="Calibri" w:cs="Times New Roman"/>
          <w:szCs w:val="22"/>
        </w:rPr>
        <w:pPrChange w:id="40" w:author="夏源" w:date="2024-10-11T14:38:00Z">
          <w:pPr/>
        </w:pPrChange>
      </w:pPr>
    </w:p>
    <w:p w14:paraId="6B9A1E10" w14:textId="77777777" w:rsidR="00DA29F4" w:rsidRDefault="00DA29F4" w:rsidP="0002741E">
      <w:pPr>
        <w:ind w:firstLineChars="200" w:firstLine="420"/>
        <w:rPr>
          <w:rFonts w:ascii="Calibri" w:eastAsia="宋体" w:hAnsi="Calibri" w:cs="Times New Roman"/>
          <w:szCs w:val="22"/>
        </w:rPr>
        <w:pPrChange w:id="41" w:author="夏源" w:date="2024-10-11T14:38:00Z">
          <w:pPr/>
        </w:pPrChange>
      </w:pPr>
    </w:p>
    <w:p w14:paraId="12803504" w14:textId="3444D38A" w:rsidR="00DA29F4" w:rsidDel="00DB686C" w:rsidRDefault="00071CED">
      <w:pPr>
        <w:rPr>
          <w:del w:id="42" w:author="夏源" w:date="2024-10-11T14:35:00Z"/>
          <w:rFonts w:ascii="Calibri" w:eastAsia="宋体" w:hAnsi="Calibri" w:cs="Times New Roman"/>
          <w:szCs w:val="22"/>
        </w:rPr>
      </w:pPr>
      <w:moveFromRangeStart w:id="43" w:author="夏源" w:date="2024-10-11T14:15:00Z" w:name="move179548525"/>
      <w:moveFrom w:id="44" w:author="夏源" w:date="2024-10-11T14:15:00Z">
        <w:del w:id="45" w:author="夏源" w:date="2024-10-11T14:35:00Z">
          <w:r w:rsidDel="00DB686C">
            <w:rPr>
              <w:noProof/>
            </w:rPr>
            <w:drawing>
              <wp:inline distT="0" distB="0" distL="0" distR="0" wp14:anchorId="4B307D41" wp14:editId="0D22AA7D">
                <wp:extent cx="5274310" cy="920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20115"/>
                        </a:xfrm>
                        <a:prstGeom prst="rect">
                          <a:avLst/>
                        </a:prstGeom>
                      </pic:spPr>
                    </pic:pic>
                  </a:graphicData>
                </a:graphic>
              </wp:inline>
            </w:drawing>
          </w:r>
        </w:del>
      </w:moveFrom>
      <w:moveFromRangeEnd w:id="43"/>
    </w:p>
    <w:p w14:paraId="4945B3AE" w14:textId="77777777" w:rsidR="00DA29F4" w:rsidRDefault="00DA29F4">
      <w:pPr>
        <w:rPr>
          <w:rFonts w:ascii="Calibri" w:eastAsia="宋体" w:hAnsi="Calibri" w:cs="Times New Roman"/>
          <w:szCs w:val="22"/>
        </w:rPr>
      </w:pPr>
    </w:p>
    <w:p w14:paraId="181F4658" w14:textId="77777777" w:rsidR="00DA29F4" w:rsidRDefault="00DA29F4">
      <w:pPr>
        <w:rPr>
          <w:rFonts w:ascii="Calibri" w:eastAsia="宋体" w:hAnsi="Calibri" w:cs="Times New Roman"/>
          <w:szCs w:val="22"/>
        </w:rPr>
      </w:pPr>
    </w:p>
    <w:p w14:paraId="02DA5F03" w14:textId="4F74521A" w:rsidR="00DA29F4" w:rsidDel="0002741E" w:rsidRDefault="00DA29F4">
      <w:pPr>
        <w:rPr>
          <w:del w:id="46" w:author="夏源" w:date="2024-10-11T14:38:00Z"/>
          <w:rFonts w:ascii="Calibri" w:eastAsia="宋体" w:hAnsi="Calibri" w:cs="Times New Roman"/>
          <w:szCs w:val="22"/>
        </w:rPr>
      </w:pPr>
    </w:p>
    <w:p w14:paraId="0E7B9CAE" w14:textId="3C7E8EE8" w:rsidR="00DA29F4" w:rsidDel="0002741E" w:rsidRDefault="00DA29F4">
      <w:pPr>
        <w:rPr>
          <w:del w:id="47" w:author="夏源" w:date="2024-10-11T14:38:00Z"/>
          <w:rFonts w:ascii="Calibri" w:eastAsia="宋体" w:hAnsi="Calibri" w:cs="Times New Roman"/>
          <w:szCs w:val="22"/>
        </w:rPr>
      </w:pPr>
    </w:p>
    <w:p w14:paraId="37368798" w14:textId="77777777" w:rsidR="00DA29F4" w:rsidRDefault="00612289">
      <w:pPr>
        <w:numPr>
          <w:ilvl w:val="0"/>
          <w:numId w:val="6"/>
        </w:numPr>
        <w:ind w:left="357" w:hanging="357"/>
        <w:rPr>
          <w:rFonts w:ascii="Calibri" w:eastAsia="宋体" w:hAnsi="Calibri" w:cs="Times New Roman"/>
          <w:szCs w:val="22"/>
        </w:rPr>
      </w:pPr>
      <w:r>
        <w:rPr>
          <w:rFonts w:ascii="Calibri" w:eastAsia="宋体" w:hAnsi="Calibri" w:cs="Times New Roman" w:hint="eastAsia"/>
          <w:szCs w:val="22"/>
        </w:rPr>
        <w:t>使用以下代码对区块链进行测试，请在划线处补充上你喜欢的任何测试数据，要求以自己的名字开头（形式不限）。（</w:t>
      </w:r>
      <w:r>
        <w:rPr>
          <w:rFonts w:ascii="Calibri" w:eastAsia="宋体" w:hAnsi="Calibri" w:cs="Times New Roman" w:hint="eastAsia"/>
          <w:szCs w:val="22"/>
        </w:rPr>
        <w:t>2</w:t>
      </w:r>
      <w:r>
        <w:rPr>
          <w:rFonts w:ascii="Calibri" w:eastAsia="宋体" w:hAnsi="Calibri" w:cs="Times New Roman" w:hint="eastAsia"/>
          <w:szCs w:val="22"/>
        </w:rPr>
        <w:t>分）</w:t>
      </w:r>
    </w:p>
    <w:p w14:paraId="41FCAE88"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myChain</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00FF"/>
          <w:kern w:val="0"/>
          <w:szCs w:val="21"/>
        </w:rPr>
        <w:t>new</w:t>
      </w:r>
      <w:r>
        <w:rPr>
          <w:rFonts w:ascii="Consolas" w:eastAsia="宋体" w:hAnsi="Consolas" w:cs="宋体"/>
          <w:color w:val="3B3B3B"/>
          <w:kern w:val="0"/>
          <w:szCs w:val="21"/>
        </w:rPr>
        <w:t xml:space="preserve"> </w:t>
      </w:r>
      <w:r>
        <w:rPr>
          <w:rFonts w:ascii="Consolas" w:eastAsia="宋体" w:hAnsi="Consolas" w:cs="宋体"/>
          <w:color w:val="267F99"/>
          <w:kern w:val="0"/>
          <w:szCs w:val="21"/>
        </w:rPr>
        <w:t>Blockchain</w:t>
      </w:r>
      <w:r>
        <w:rPr>
          <w:rFonts w:ascii="Consolas" w:eastAsia="宋体" w:hAnsi="Consolas" w:cs="宋体"/>
          <w:color w:val="3B3B3B"/>
          <w:kern w:val="0"/>
          <w:szCs w:val="21"/>
        </w:rPr>
        <w:t>();</w:t>
      </w:r>
    </w:p>
    <w:p w14:paraId="15C068DB"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console</w:t>
      </w:r>
      <w:r>
        <w:rPr>
          <w:rFonts w:ascii="Consolas" w:eastAsia="宋体" w:hAnsi="Consolas" w:cs="宋体"/>
          <w:color w:val="3B3B3B"/>
          <w:kern w:val="0"/>
          <w:szCs w:val="21"/>
        </w:rPr>
        <w:t>.</w:t>
      </w:r>
      <w:r>
        <w:rPr>
          <w:rFonts w:ascii="Consolas" w:eastAsia="宋体" w:hAnsi="Consolas" w:cs="宋体"/>
          <w:color w:val="795E26"/>
          <w:kern w:val="0"/>
          <w:szCs w:val="21"/>
        </w:rPr>
        <w:t>log</w:t>
      </w:r>
      <w:r>
        <w:rPr>
          <w:rFonts w:ascii="Consolas" w:eastAsia="宋体" w:hAnsi="Consolas" w:cs="宋体"/>
          <w:color w:val="3B3B3B"/>
          <w:kern w:val="0"/>
          <w:szCs w:val="21"/>
        </w:rPr>
        <w:t>(</w:t>
      </w:r>
      <w:r>
        <w:rPr>
          <w:rFonts w:ascii="Consolas" w:eastAsia="宋体" w:hAnsi="Consolas" w:cs="宋体"/>
          <w:color w:val="A31515"/>
          <w:kern w:val="0"/>
          <w:szCs w:val="21"/>
        </w:rPr>
        <w:t>'</w:t>
      </w:r>
      <w:r>
        <w:rPr>
          <w:rFonts w:ascii="Consolas" w:eastAsia="宋体" w:hAnsi="Consolas" w:cs="宋体"/>
          <w:color w:val="EE0000"/>
          <w:kern w:val="0"/>
          <w:szCs w:val="21"/>
        </w:rPr>
        <w:t>\n</w:t>
      </w:r>
      <w:r>
        <w:rPr>
          <w:rFonts w:ascii="Consolas" w:eastAsia="宋体" w:hAnsi="Consolas" w:cs="宋体"/>
          <w:color w:val="A31515"/>
          <w:kern w:val="0"/>
          <w:szCs w:val="21"/>
        </w:rPr>
        <w:t>-----</w:t>
      </w:r>
      <w:r>
        <w:rPr>
          <w:rFonts w:ascii="Consolas" w:eastAsia="宋体" w:hAnsi="Consolas" w:cs="宋体"/>
          <w:color w:val="EE0000"/>
          <w:kern w:val="0"/>
          <w:szCs w:val="21"/>
        </w:rPr>
        <w:t>\n</w:t>
      </w:r>
      <w:r>
        <w:rPr>
          <w:rFonts w:ascii="Consolas" w:eastAsia="宋体" w:hAnsi="Consolas" w:cs="宋体"/>
          <w:color w:val="A31515"/>
          <w:kern w:val="0"/>
          <w:szCs w:val="21"/>
        </w:rPr>
        <w:t>New blockchain created'</w:t>
      </w:r>
      <w:r>
        <w:rPr>
          <w:rFonts w:ascii="Consolas" w:eastAsia="宋体" w:hAnsi="Consolas" w:cs="宋体"/>
          <w:color w:val="3B3B3B"/>
          <w:kern w:val="0"/>
          <w:szCs w:val="21"/>
        </w:rPr>
        <w:t>);</w:t>
      </w:r>
    </w:p>
    <w:p w14:paraId="11835E0C"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console</w:t>
      </w:r>
      <w:r>
        <w:rPr>
          <w:rFonts w:ascii="Consolas" w:eastAsia="宋体" w:hAnsi="Consolas" w:cs="宋体"/>
          <w:color w:val="3B3B3B"/>
          <w:kern w:val="0"/>
          <w:szCs w:val="21"/>
        </w:rPr>
        <w:t>.</w:t>
      </w:r>
      <w:r>
        <w:rPr>
          <w:rFonts w:ascii="Consolas" w:eastAsia="宋体" w:hAnsi="Consolas" w:cs="宋体"/>
          <w:color w:val="795E26"/>
          <w:kern w:val="0"/>
          <w:szCs w:val="21"/>
        </w:rPr>
        <w:t>log</w:t>
      </w:r>
      <w:r>
        <w:rPr>
          <w:rFonts w:ascii="Consolas" w:eastAsia="宋体" w:hAnsi="Consolas" w:cs="宋体"/>
          <w:color w:val="3B3B3B"/>
          <w:kern w:val="0"/>
          <w:szCs w:val="21"/>
        </w:rPr>
        <w:t>(</w:t>
      </w:r>
      <w:r>
        <w:rPr>
          <w:rFonts w:ascii="Consolas" w:eastAsia="宋体" w:hAnsi="Consolas" w:cs="宋体"/>
          <w:color w:val="001080"/>
          <w:kern w:val="0"/>
          <w:szCs w:val="21"/>
        </w:rPr>
        <w:t>myChain</w:t>
      </w:r>
      <w:r>
        <w:rPr>
          <w:rFonts w:ascii="Consolas" w:eastAsia="宋体" w:hAnsi="Consolas" w:cs="宋体"/>
          <w:color w:val="3B3B3B"/>
          <w:kern w:val="0"/>
          <w:szCs w:val="21"/>
        </w:rPr>
        <w:t>);</w:t>
      </w:r>
    </w:p>
    <w:p w14:paraId="77BBA695"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myChain</w:t>
      </w:r>
      <w:r>
        <w:rPr>
          <w:rFonts w:ascii="Consolas" w:eastAsia="宋体" w:hAnsi="Consolas" w:cs="宋体"/>
          <w:color w:val="3B3B3B"/>
          <w:kern w:val="0"/>
          <w:szCs w:val="21"/>
        </w:rPr>
        <w:t>.</w:t>
      </w:r>
      <w:r>
        <w:rPr>
          <w:rFonts w:ascii="Consolas" w:eastAsia="宋体" w:hAnsi="Consolas" w:cs="宋体"/>
          <w:color w:val="795E26"/>
          <w:kern w:val="0"/>
          <w:szCs w:val="21"/>
        </w:rPr>
        <w:t>createBlock</w:t>
      </w:r>
      <w:r>
        <w:rPr>
          <w:rFonts w:ascii="Consolas" w:eastAsia="宋体" w:hAnsi="Consolas" w:cs="宋体"/>
          <w:color w:val="3B3B3B"/>
          <w:kern w:val="0"/>
          <w:szCs w:val="21"/>
        </w:rPr>
        <w:t>(</w:t>
      </w:r>
      <w:r>
        <w:rPr>
          <w:rFonts w:ascii="Consolas" w:eastAsia="宋体" w:hAnsi="Consolas" w:cs="宋体"/>
          <w:color w:val="A31515"/>
          <w:kern w:val="0"/>
          <w:szCs w:val="21"/>
        </w:rPr>
        <w:t>"</w:t>
      </w:r>
      <w:r>
        <w:rPr>
          <w:rFonts w:ascii="Consolas" w:eastAsia="宋体" w:hAnsi="Consolas" w:cs="宋体" w:hint="eastAsia"/>
          <w:color w:val="A31515"/>
          <w:kern w:val="0"/>
          <w:szCs w:val="21"/>
        </w:rPr>
        <w:t>first</w:t>
      </w:r>
      <w:r>
        <w:rPr>
          <w:rFonts w:ascii="Consolas" w:eastAsia="宋体" w:hAnsi="Consolas" w:cs="宋体"/>
          <w:color w:val="A31515"/>
          <w:kern w:val="0"/>
          <w:szCs w:val="21"/>
        </w:rPr>
        <w:t xml:space="preserve"> set of transaction data"</w:t>
      </w:r>
      <w:r>
        <w:rPr>
          <w:rFonts w:ascii="Consolas" w:eastAsia="宋体" w:hAnsi="Consolas" w:cs="宋体"/>
          <w:color w:val="3B3B3B"/>
          <w:kern w:val="0"/>
          <w:szCs w:val="21"/>
        </w:rPr>
        <w:t>);</w:t>
      </w:r>
    </w:p>
    <w:p w14:paraId="74F2931E"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console</w:t>
      </w:r>
      <w:r>
        <w:rPr>
          <w:rFonts w:ascii="Consolas" w:eastAsia="宋体" w:hAnsi="Consolas" w:cs="宋体"/>
          <w:color w:val="3B3B3B"/>
          <w:kern w:val="0"/>
          <w:szCs w:val="21"/>
        </w:rPr>
        <w:t>.</w:t>
      </w:r>
      <w:r>
        <w:rPr>
          <w:rFonts w:ascii="Consolas" w:eastAsia="宋体" w:hAnsi="Consolas" w:cs="宋体"/>
          <w:color w:val="795E26"/>
          <w:kern w:val="0"/>
          <w:szCs w:val="21"/>
        </w:rPr>
        <w:t>log</w:t>
      </w:r>
      <w:r>
        <w:rPr>
          <w:rFonts w:ascii="Consolas" w:eastAsia="宋体" w:hAnsi="Consolas" w:cs="宋体"/>
          <w:color w:val="3B3B3B"/>
          <w:kern w:val="0"/>
          <w:szCs w:val="21"/>
        </w:rPr>
        <w:t>(</w:t>
      </w:r>
      <w:r>
        <w:rPr>
          <w:rFonts w:ascii="Consolas" w:eastAsia="宋体" w:hAnsi="Consolas" w:cs="宋体"/>
          <w:color w:val="A31515"/>
          <w:kern w:val="0"/>
          <w:szCs w:val="21"/>
        </w:rPr>
        <w:t>'</w:t>
      </w:r>
      <w:r>
        <w:rPr>
          <w:rFonts w:ascii="Consolas" w:eastAsia="宋体" w:hAnsi="Consolas" w:cs="宋体"/>
          <w:color w:val="EE0000"/>
          <w:kern w:val="0"/>
          <w:szCs w:val="21"/>
        </w:rPr>
        <w:t>\n</w:t>
      </w:r>
      <w:r>
        <w:rPr>
          <w:rFonts w:ascii="Consolas" w:eastAsia="宋体" w:hAnsi="Consolas" w:cs="宋体"/>
          <w:color w:val="A31515"/>
          <w:kern w:val="0"/>
          <w:szCs w:val="21"/>
        </w:rPr>
        <w:t>-----</w:t>
      </w:r>
      <w:r>
        <w:rPr>
          <w:rFonts w:ascii="Consolas" w:eastAsia="宋体" w:hAnsi="Consolas" w:cs="宋体"/>
          <w:color w:val="EE0000"/>
          <w:kern w:val="0"/>
          <w:szCs w:val="21"/>
        </w:rPr>
        <w:t>\n</w:t>
      </w:r>
      <w:r>
        <w:rPr>
          <w:rFonts w:ascii="Consolas" w:eastAsia="宋体" w:hAnsi="Consolas" w:cs="宋体"/>
          <w:color w:val="A31515"/>
          <w:kern w:val="0"/>
          <w:szCs w:val="21"/>
        </w:rPr>
        <w:t>Added a block'</w:t>
      </w:r>
      <w:r>
        <w:rPr>
          <w:rFonts w:ascii="Consolas" w:eastAsia="宋体" w:hAnsi="Consolas" w:cs="宋体"/>
          <w:color w:val="3B3B3B"/>
          <w:kern w:val="0"/>
          <w:szCs w:val="21"/>
        </w:rPr>
        <w:t>);</w:t>
      </w:r>
    </w:p>
    <w:p w14:paraId="1902E2CE"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console</w:t>
      </w:r>
      <w:r>
        <w:rPr>
          <w:rFonts w:ascii="Consolas" w:eastAsia="宋体" w:hAnsi="Consolas" w:cs="宋体"/>
          <w:color w:val="3B3B3B"/>
          <w:kern w:val="0"/>
          <w:szCs w:val="21"/>
        </w:rPr>
        <w:t>.</w:t>
      </w:r>
      <w:r>
        <w:rPr>
          <w:rFonts w:ascii="Consolas" w:eastAsia="宋体" w:hAnsi="Consolas" w:cs="宋体"/>
          <w:color w:val="795E26"/>
          <w:kern w:val="0"/>
          <w:szCs w:val="21"/>
        </w:rPr>
        <w:t>log</w:t>
      </w:r>
      <w:r>
        <w:rPr>
          <w:rFonts w:ascii="Consolas" w:eastAsia="宋体" w:hAnsi="Consolas" w:cs="宋体"/>
          <w:color w:val="3B3B3B"/>
          <w:kern w:val="0"/>
          <w:szCs w:val="21"/>
        </w:rPr>
        <w:t>(</w:t>
      </w:r>
      <w:r>
        <w:rPr>
          <w:rFonts w:ascii="Consolas" w:eastAsia="宋体" w:hAnsi="Consolas" w:cs="宋体"/>
          <w:color w:val="001080"/>
          <w:kern w:val="0"/>
          <w:szCs w:val="21"/>
        </w:rPr>
        <w:t>myChain</w:t>
      </w:r>
      <w:r>
        <w:rPr>
          <w:rFonts w:ascii="Consolas" w:eastAsia="宋体" w:hAnsi="Consolas" w:cs="宋体"/>
          <w:color w:val="3B3B3B"/>
          <w:kern w:val="0"/>
          <w:szCs w:val="21"/>
        </w:rPr>
        <w:t>);</w:t>
      </w:r>
    </w:p>
    <w:p w14:paraId="1EC3CAE3"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b/>
          <w:bCs/>
          <w:color w:val="3B3B3B"/>
          <w:kern w:val="0"/>
          <w:szCs w:val="21"/>
        </w:rPr>
      </w:pPr>
      <w:r>
        <w:rPr>
          <w:rFonts w:ascii="Consolas" w:eastAsia="宋体" w:hAnsi="Consolas" w:cs="宋体"/>
          <w:b/>
          <w:bCs/>
          <w:color w:val="001080"/>
          <w:kern w:val="0"/>
          <w:szCs w:val="21"/>
        </w:rPr>
        <w:t>myChain</w:t>
      </w:r>
      <w:r>
        <w:rPr>
          <w:rFonts w:ascii="Consolas" w:eastAsia="宋体" w:hAnsi="Consolas" w:cs="宋体"/>
          <w:b/>
          <w:bCs/>
          <w:color w:val="3B3B3B"/>
          <w:kern w:val="0"/>
          <w:szCs w:val="21"/>
        </w:rPr>
        <w:t>.</w:t>
      </w:r>
      <w:r>
        <w:rPr>
          <w:rFonts w:ascii="Consolas" w:eastAsia="宋体" w:hAnsi="Consolas" w:cs="宋体"/>
          <w:b/>
          <w:bCs/>
          <w:color w:val="795E26"/>
          <w:kern w:val="0"/>
          <w:szCs w:val="21"/>
        </w:rPr>
        <w:t>createBlock</w:t>
      </w:r>
      <w:r>
        <w:rPr>
          <w:rFonts w:ascii="Consolas" w:eastAsia="宋体" w:hAnsi="Consolas" w:cs="宋体"/>
          <w:b/>
          <w:bCs/>
          <w:color w:val="3B3B3B"/>
          <w:kern w:val="0"/>
          <w:szCs w:val="21"/>
        </w:rPr>
        <w:t>(</w:t>
      </w:r>
      <w:r>
        <w:rPr>
          <w:rFonts w:ascii="Consolas" w:eastAsia="宋体" w:hAnsi="Consolas" w:cs="宋体"/>
          <w:b/>
          <w:bCs/>
          <w:color w:val="A31515"/>
          <w:kern w:val="0"/>
          <w:szCs w:val="21"/>
        </w:rPr>
        <w:t>"</w:t>
      </w:r>
      <w:r>
        <w:rPr>
          <w:rFonts w:ascii="Consolas" w:eastAsia="宋体" w:hAnsi="Consolas" w:cs="宋体"/>
          <w:b/>
          <w:bCs/>
          <w:color w:val="A31515"/>
          <w:kern w:val="0"/>
          <w:szCs w:val="21"/>
          <w:u w:val="single"/>
        </w:rPr>
        <w:t xml:space="preserve">          </w:t>
      </w:r>
      <w:r>
        <w:rPr>
          <w:rFonts w:ascii="Consolas" w:eastAsia="宋体" w:hAnsi="Consolas" w:cs="宋体"/>
          <w:b/>
          <w:bCs/>
          <w:color w:val="A31515"/>
          <w:kern w:val="0"/>
          <w:szCs w:val="21"/>
        </w:rPr>
        <w:t>"</w:t>
      </w:r>
      <w:r>
        <w:rPr>
          <w:rFonts w:ascii="Consolas" w:eastAsia="宋体" w:hAnsi="Consolas" w:cs="宋体"/>
          <w:b/>
          <w:bCs/>
          <w:color w:val="3B3B3B"/>
          <w:kern w:val="0"/>
          <w:szCs w:val="21"/>
        </w:rPr>
        <w:t>);</w:t>
      </w:r>
    </w:p>
    <w:p w14:paraId="584B15F8"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console</w:t>
      </w:r>
      <w:r>
        <w:rPr>
          <w:rFonts w:ascii="Consolas" w:eastAsia="宋体" w:hAnsi="Consolas" w:cs="宋体"/>
          <w:color w:val="3B3B3B"/>
          <w:kern w:val="0"/>
          <w:szCs w:val="21"/>
        </w:rPr>
        <w:t>.</w:t>
      </w:r>
      <w:r>
        <w:rPr>
          <w:rFonts w:ascii="Consolas" w:eastAsia="宋体" w:hAnsi="Consolas" w:cs="宋体"/>
          <w:color w:val="795E26"/>
          <w:kern w:val="0"/>
          <w:szCs w:val="21"/>
        </w:rPr>
        <w:t>log</w:t>
      </w:r>
      <w:r>
        <w:rPr>
          <w:rFonts w:ascii="Consolas" w:eastAsia="宋体" w:hAnsi="Consolas" w:cs="宋体"/>
          <w:color w:val="3B3B3B"/>
          <w:kern w:val="0"/>
          <w:szCs w:val="21"/>
        </w:rPr>
        <w:t>(</w:t>
      </w:r>
      <w:r>
        <w:rPr>
          <w:rFonts w:ascii="Consolas" w:eastAsia="宋体" w:hAnsi="Consolas" w:cs="宋体"/>
          <w:color w:val="A31515"/>
          <w:kern w:val="0"/>
          <w:szCs w:val="21"/>
        </w:rPr>
        <w:t>'</w:t>
      </w:r>
      <w:r>
        <w:rPr>
          <w:rFonts w:ascii="Consolas" w:eastAsia="宋体" w:hAnsi="Consolas" w:cs="宋体"/>
          <w:color w:val="EE0000"/>
          <w:kern w:val="0"/>
          <w:szCs w:val="21"/>
        </w:rPr>
        <w:t>\n</w:t>
      </w:r>
      <w:r>
        <w:rPr>
          <w:rFonts w:ascii="Consolas" w:eastAsia="宋体" w:hAnsi="Consolas" w:cs="宋体"/>
          <w:color w:val="A31515"/>
          <w:kern w:val="0"/>
          <w:szCs w:val="21"/>
        </w:rPr>
        <w:t>-----</w:t>
      </w:r>
      <w:r>
        <w:rPr>
          <w:rFonts w:ascii="Consolas" w:eastAsia="宋体" w:hAnsi="Consolas" w:cs="宋体"/>
          <w:color w:val="EE0000"/>
          <w:kern w:val="0"/>
          <w:szCs w:val="21"/>
        </w:rPr>
        <w:t>\n</w:t>
      </w:r>
      <w:r>
        <w:rPr>
          <w:rFonts w:ascii="Consolas" w:eastAsia="宋体" w:hAnsi="Consolas" w:cs="宋体"/>
          <w:color w:val="A31515"/>
          <w:kern w:val="0"/>
          <w:szCs w:val="21"/>
        </w:rPr>
        <w:t>Added another block'</w:t>
      </w:r>
      <w:r>
        <w:rPr>
          <w:rFonts w:ascii="Consolas" w:eastAsia="宋体" w:hAnsi="Consolas" w:cs="宋体"/>
          <w:color w:val="3B3B3B"/>
          <w:kern w:val="0"/>
          <w:szCs w:val="21"/>
        </w:rPr>
        <w:t>);</w:t>
      </w:r>
    </w:p>
    <w:p w14:paraId="5396AB13"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console</w:t>
      </w:r>
      <w:r>
        <w:rPr>
          <w:rFonts w:ascii="Consolas" w:eastAsia="宋体" w:hAnsi="Consolas" w:cs="宋体"/>
          <w:color w:val="3B3B3B"/>
          <w:kern w:val="0"/>
          <w:szCs w:val="21"/>
        </w:rPr>
        <w:t>.</w:t>
      </w:r>
      <w:r>
        <w:rPr>
          <w:rFonts w:ascii="Consolas" w:eastAsia="宋体" w:hAnsi="Consolas" w:cs="宋体"/>
          <w:color w:val="795E26"/>
          <w:kern w:val="0"/>
          <w:szCs w:val="21"/>
        </w:rPr>
        <w:t>log</w:t>
      </w:r>
      <w:r>
        <w:rPr>
          <w:rFonts w:ascii="Consolas" w:eastAsia="宋体" w:hAnsi="Consolas" w:cs="宋体"/>
          <w:color w:val="3B3B3B"/>
          <w:kern w:val="0"/>
          <w:szCs w:val="21"/>
        </w:rPr>
        <w:t>(</w:t>
      </w:r>
      <w:r>
        <w:rPr>
          <w:rFonts w:ascii="Consolas" w:eastAsia="宋体" w:hAnsi="Consolas" w:cs="宋体"/>
          <w:color w:val="001080"/>
          <w:kern w:val="0"/>
          <w:szCs w:val="21"/>
        </w:rPr>
        <w:t>myChain</w:t>
      </w:r>
      <w:r>
        <w:rPr>
          <w:rFonts w:ascii="Consolas" w:eastAsia="宋体" w:hAnsi="Consolas" w:cs="宋体"/>
          <w:color w:val="3B3B3B"/>
          <w:kern w:val="0"/>
          <w:szCs w:val="21"/>
        </w:rPr>
        <w:t>);</w:t>
      </w:r>
    </w:p>
    <w:p w14:paraId="6E0B5580" w14:textId="43DBFA0C" w:rsidR="001419DA" w:rsidRDefault="001419DA">
      <w:pPr>
        <w:rPr>
          <w:ins w:id="48" w:author="石 夏源" w:date="2024-09-28T19:32:00Z"/>
          <w:rFonts w:ascii="Calibri" w:eastAsia="宋体" w:hAnsi="Calibri" w:cs="Times New Roman"/>
          <w:szCs w:val="22"/>
        </w:rPr>
      </w:pPr>
    </w:p>
    <w:p w14:paraId="69148396" w14:textId="5308FA8A" w:rsidR="001419DA" w:rsidRDefault="001419DA">
      <w:pPr>
        <w:rPr>
          <w:ins w:id="49" w:author="石 夏源" w:date="2024-09-28T19:32:00Z"/>
          <w:rFonts w:ascii="Calibri" w:eastAsia="宋体" w:hAnsi="Calibri" w:cs="Times New Roman"/>
          <w:szCs w:val="22"/>
        </w:rPr>
      </w:pPr>
    </w:p>
    <w:p w14:paraId="1A80734D" w14:textId="4CD40B6B" w:rsidR="001419DA" w:rsidRDefault="001419DA">
      <w:pPr>
        <w:rPr>
          <w:ins w:id="50" w:author="石 夏源" w:date="2024-09-28T19:32:00Z"/>
          <w:rFonts w:ascii="Calibri" w:eastAsia="宋体" w:hAnsi="Calibri" w:cs="Times New Roman"/>
          <w:szCs w:val="22"/>
        </w:rPr>
      </w:pPr>
    </w:p>
    <w:p w14:paraId="19506C39" w14:textId="77777777" w:rsidR="001419DA" w:rsidRPr="001419DA" w:rsidRDefault="001419DA" w:rsidP="001419DA">
      <w:pPr>
        <w:widowControl/>
        <w:shd w:val="clear" w:color="auto" w:fill="1F1F1F"/>
        <w:spacing w:line="285" w:lineRule="atLeast"/>
        <w:jc w:val="left"/>
        <w:rPr>
          <w:ins w:id="51" w:author="石 夏源" w:date="2024-09-28T19:32:00Z"/>
          <w:rFonts w:ascii="Consolas" w:eastAsia="宋体" w:hAnsi="Consolas" w:cs="宋体"/>
          <w:color w:val="CCCCCC"/>
          <w:kern w:val="0"/>
          <w:szCs w:val="21"/>
        </w:rPr>
      </w:pPr>
      <w:ins w:id="52" w:author="石 夏源" w:date="2024-09-28T19:32:00Z">
        <w:r w:rsidRPr="001419DA">
          <w:rPr>
            <w:rFonts w:ascii="Consolas" w:eastAsia="宋体" w:hAnsi="Consolas" w:cs="宋体"/>
            <w:color w:val="9CDCFE"/>
            <w:kern w:val="0"/>
            <w:szCs w:val="21"/>
          </w:rPr>
          <w:t>shixiayuan_Chain</w:t>
        </w:r>
        <w:r w:rsidRPr="001419DA">
          <w:rPr>
            <w:rFonts w:ascii="Consolas" w:eastAsia="宋体" w:hAnsi="Consolas" w:cs="宋体"/>
            <w:color w:val="CCCCCC"/>
            <w:kern w:val="0"/>
            <w:szCs w:val="21"/>
          </w:rPr>
          <w:t xml:space="preserve"> </w:t>
        </w:r>
        <w:r w:rsidRPr="001419DA">
          <w:rPr>
            <w:rFonts w:ascii="Consolas" w:eastAsia="宋体" w:hAnsi="Consolas" w:cs="宋体"/>
            <w:color w:val="D4D4D4"/>
            <w:kern w:val="0"/>
            <w:szCs w:val="21"/>
          </w:rPr>
          <w:t>=</w:t>
        </w:r>
        <w:r w:rsidRPr="001419DA">
          <w:rPr>
            <w:rFonts w:ascii="Consolas" w:eastAsia="宋体" w:hAnsi="Consolas" w:cs="宋体"/>
            <w:color w:val="CCCCCC"/>
            <w:kern w:val="0"/>
            <w:szCs w:val="21"/>
          </w:rPr>
          <w:t xml:space="preserve"> </w:t>
        </w:r>
        <w:r w:rsidRPr="001419DA">
          <w:rPr>
            <w:rFonts w:ascii="Consolas" w:eastAsia="宋体" w:hAnsi="Consolas" w:cs="宋体"/>
            <w:color w:val="569CD6"/>
            <w:kern w:val="0"/>
            <w:szCs w:val="21"/>
          </w:rPr>
          <w:t>new</w:t>
        </w:r>
        <w:r w:rsidRPr="001419DA">
          <w:rPr>
            <w:rFonts w:ascii="Consolas" w:eastAsia="宋体" w:hAnsi="Consolas" w:cs="宋体"/>
            <w:color w:val="CCCCCC"/>
            <w:kern w:val="0"/>
            <w:szCs w:val="21"/>
          </w:rPr>
          <w:t xml:space="preserve"> </w:t>
        </w:r>
        <w:r w:rsidRPr="001419DA">
          <w:rPr>
            <w:rFonts w:ascii="Consolas" w:eastAsia="宋体" w:hAnsi="Consolas" w:cs="宋体"/>
            <w:color w:val="4EC9B0"/>
            <w:kern w:val="0"/>
            <w:szCs w:val="21"/>
          </w:rPr>
          <w:t>Blockchain</w:t>
        </w:r>
        <w:r w:rsidRPr="001419DA">
          <w:rPr>
            <w:rFonts w:ascii="Consolas" w:eastAsia="宋体" w:hAnsi="Consolas" w:cs="宋体"/>
            <w:color w:val="CCCCCC"/>
            <w:kern w:val="0"/>
            <w:szCs w:val="21"/>
          </w:rPr>
          <w:t>();</w:t>
        </w:r>
      </w:ins>
    </w:p>
    <w:p w14:paraId="3D547A42" w14:textId="77777777" w:rsidR="001419DA" w:rsidRPr="001419DA" w:rsidRDefault="001419DA" w:rsidP="001419DA">
      <w:pPr>
        <w:widowControl/>
        <w:shd w:val="clear" w:color="auto" w:fill="1F1F1F"/>
        <w:spacing w:line="285" w:lineRule="atLeast"/>
        <w:jc w:val="left"/>
        <w:rPr>
          <w:ins w:id="53" w:author="石 夏源" w:date="2024-09-28T19:32:00Z"/>
          <w:rFonts w:ascii="Consolas" w:eastAsia="宋体" w:hAnsi="Consolas" w:cs="宋体"/>
          <w:color w:val="CCCCCC"/>
          <w:kern w:val="0"/>
          <w:szCs w:val="21"/>
        </w:rPr>
      </w:pPr>
      <w:ins w:id="54" w:author="石 夏源" w:date="2024-09-28T19:32:00Z">
        <w:r w:rsidRPr="001419DA">
          <w:rPr>
            <w:rFonts w:ascii="Consolas" w:eastAsia="宋体" w:hAnsi="Consolas" w:cs="宋体"/>
            <w:color w:val="9CDCFE"/>
            <w:kern w:val="0"/>
            <w:szCs w:val="21"/>
          </w:rPr>
          <w:t>console</w:t>
        </w:r>
        <w:r w:rsidRPr="001419DA">
          <w:rPr>
            <w:rFonts w:ascii="Consolas" w:eastAsia="宋体" w:hAnsi="Consolas" w:cs="宋体"/>
            <w:color w:val="CCCCCC"/>
            <w:kern w:val="0"/>
            <w:szCs w:val="21"/>
          </w:rPr>
          <w:t>.</w:t>
        </w:r>
        <w:r w:rsidRPr="001419DA">
          <w:rPr>
            <w:rFonts w:ascii="Consolas" w:eastAsia="宋体" w:hAnsi="Consolas" w:cs="宋体"/>
            <w:color w:val="DCDCAA"/>
            <w:kern w:val="0"/>
            <w:szCs w:val="21"/>
          </w:rPr>
          <w:t>log</w:t>
        </w:r>
        <w:r w:rsidRPr="001419DA">
          <w:rPr>
            <w:rFonts w:ascii="Consolas" w:eastAsia="宋体" w:hAnsi="Consolas" w:cs="宋体"/>
            <w:color w:val="CCCCCC"/>
            <w:kern w:val="0"/>
            <w:szCs w:val="21"/>
          </w:rPr>
          <w:t>(</w:t>
        </w:r>
        <w:r w:rsidRPr="001419DA">
          <w:rPr>
            <w:rFonts w:ascii="Consolas" w:eastAsia="宋体" w:hAnsi="Consolas" w:cs="宋体"/>
            <w:color w:val="CE9178"/>
            <w:kern w:val="0"/>
            <w:szCs w:val="21"/>
          </w:rPr>
          <w:t>'</w:t>
        </w:r>
        <w:r w:rsidRPr="001419DA">
          <w:rPr>
            <w:rFonts w:ascii="Consolas" w:eastAsia="宋体" w:hAnsi="Consolas" w:cs="宋体"/>
            <w:color w:val="D7BA7D"/>
            <w:kern w:val="0"/>
            <w:szCs w:val="21"/>
          </w:rPr>
          <w:t>\n</w:t>
        </w:r>
        <w:r w:rsidRPr="001419DA">
          <w:rPr>
            <w:rFonts w:ascii="Consolas" w:eastAsia="宋体" w:hAnsi="Consolas" w:cs="宋体"/>
            <w:color w:val="CE9178"/>
            <w:kern w:val="0"/>
            <w:szCs w:val="21"/>
          </w:rPr>
          <w:t>-----</w:t>
        </w:r>
        <w:r w:rsidRPr="001419DA">
          <w:rPr>
            <w:rFonts w:ascii="Consolas" w:eastAsia="宋体" w:hAnsi="Consolas" w:cs="宋体"/>
            <w:color w:val="D7BA7D"/>
            <w:kern w:val="0"/>
            <w:szCs w:val="21"/>
          </w:rPr>
          <w:t>\n</w:t>
        </w:r>
        <w:r w:rsidRPr="001419DA">
          <w:rPr>
            <w:rFonts w:ascii="Consolas" w:eastAsia="宋体" w:hAnsi="Consolas" w:cs="宋体"/>
            <w:color w:val="CE9178"/>
            <w:kern w:val="0"/>
            <w:szCs w:val="21"/>
          </w:rPr>
          <w:t>New blockchain created'</w:t>
        </w:r>
        <w:r w:rsidRPr="001419DA">
          <w:rPr>
            <w:rFonts w:ascii="Consolas" w:eastAsia="宋体" w:hAnsi="Consolas" w:cs="宋体"/>
            <w:color w:val="CCCCCC"/>
            <w:kern w:val="0"/>
            <w:szCs w:val="21"/>
          </w:rPr>
          <w:t>);</w:t>
        </w:r>
      </w:ins>
    </w:p>
    <w:p w14:paraId="6CE30E9D" w14:textId="77777777" w:rsidR="001419DA" w:rsidRPr="001419DA" w:rsidRDefault="001419DA" w:rsidP="001419DA">
      <w:pPr>
        <w:widowControl/>
        <w:shd w:val="clear" w:color="auto" w:fill="1F1F1F"/>
        <w:spacing w:line="285" w:lineRule="atLeast"/>
        <w:jc w:val="left"/>
        <w:rPr>
          <w:ins w:id="55" w:author="石 夏源" w:date="2024-09-28T19:32:00Z"/>
          <w:rFonts w:ascii="Consolas" w:eastAsia="宋体" w:hAnsi="Consolas" w:cs="宋体"/>
          <w:color w:val="CCCCCC"/>
          <w:kern w:val="0"/>
          <w:szCs w:val="21"/>
        </w:rPr>
      </w:pPr>
      <w:ins w:id="56" w:author="石 夏源" w:date="2024-09-28T19:32:00Z">
        <w:r w:rsidRPr="001419DA">
          <w:rPr>
            <w:rFonts w:ascii="Consolas" w:eastAsia="宋体" w:hAnsi="Consolas" w:cs="宋体"/>
            <w:color w:val="9CDCFE"/>
            <w:kern w:val="0"/>
            <w:szCs w:val="21"/>
          </w:rPr>
          <w:t>console</w:t>
        </w:r>
        <w:r w:rsidRPr="001419DA">
          <w:rPr>
            <w:rFonts w:ascii="Consolas" w:eastAsia="宋体" w:hAnsi="Consolas" w:cs="宋体"/>
            <w:color w:val="CCCCCC"/>
            <w:kern w:val="0"/>
            <w:szCs w:val="21"/>
          </w:rPr>
          <w:t>.</w:t>
        </w:r>
        <w:r w:rsidRPr="001419DA">
          <w:rPr>
            <w:rFonts w:ascii="Consolas" w:eastAsia="宋体" w:hAnsi="Consolas" w:cs="宋体"/>
            <w:color w:val="DCDCAA"/>
            <w:kern w:val="0"/>
            <w:szCs w:val="21"/>
          </w:rPr>
          <w:t>log</w:t>
        </w:r>
        <w:r w:rsidRPr="001419DA">
          <w:rPr>
            <w:rFonts w:ascii="Consolas" w:eastAsia="宋体" w:hAnsi="Consolas" w:cs="宋体"/>
            <w:color w:val="CCCCCC"/>
            <w:kern w:val="0"/>
            <w:szCs w:val="21"/>
          </w:rPr>
          <w:t>(</w:t>
        </w:r>
        <w:r w:rsidRPr="001419DA">
          <w:rPr>
            <w:rFonts w:ascii="Consolas" w:eastAsia="宋体" w:hAnsi="Consolas" w:cs="宋体"/>
            <w:color w:val="9CDCFE"/>
            <w:kern w:val="0"/>
            <w:szCs w:val="21"/>
          </w:rPr>
          <w:t>shixiayuan_Chain</w:t>
        </w:r>
        <w:r w:rsidRPr="001419DA">
          <w:rPr>
            <w:rFonts w:ascii="Consolas" w:eastAsia="宋体" w:hAnsi="Consolas" w:cs="宋体"/>
            <w:color w:val="CCCCCC"/>
            <w:kern w:val="0"/>
            <w:szCs w:val="21"/>
          </w:rPr>
          <w:t>);</w:t>
        </w:r>
      </w:ins>
    </w:p>
    <w:p w14:paraId="5DB498AA" w14:textId="77777777" w:rsidR="001419DA" w:rsidRPr="001419DA" w:rsidRDefault="001419DA" w:rsidP="001419DA">
      <w:pPr>
        <w:widowControl/>
        <w:shd w:val="clear" w:color="auto" w:fill="1F1F1F"/>
        <w:spacing w:line="285" w:lineRule="atLeast"/>
        <w:jc w:val="left"/>
        <w:rPr>
          <w:ins w:id="57" w:author="石 夏源" w:date="2024-09-28T19:32:00Z"/>
          <w:rFonts w:ascii="Consolas" w:eastAsia="宋体" w:hAnsi="Consolas" w:cs="宋体"/>
          <w:color w:val="CCCCCC"/>
          <w:kern w:val="0"/>
          <w:szCs w:val="21"/>
        </w:rPr>
      </w:pPr>
      <w:ins w:id="58" w:author="石 夏源" w:date="2024-09-28T19:32:00Z">
        <w:r w:rsidRPr="001419DA">
          <w:rPr>
            <w:rFonts w:ascii="Consolas" w:eastAsia="宋体" w:hAnsi="Consolas" w:cs="宋体"/>
            <w:color w:val="9CDCFE"/>
            <w:kern w:val="0"/>
            <w:szCs w:val="21"/>
          </w:rPr>
          <w:t>shixiayuan_Chain</w:t>
        </w:r>
        <w:r w:rsidRPr="001419DA">
          <w:rPr>
            <w:rFonts w:ascii="Consolas" w:eastAsia="宋体" w:hAnsi="Consolas" w:cs="宋体"/>
            <w:color w:val="CCCCCC"/>
            <w:kern w:val="0"/>
            <w:szCs w:val="21"/>
          </w:rPr>
          <w:t>.</w:t>
        </w:r>
        <w:r w:rsidRPr="001419DA">
          <w:rPr>
            <w:rFonts w:ascii="Consolas" w:eastAsia="宋体" w:hAnsi="Consolas" w:cs="宋体"/>
            <w:color w:val="DCDCAA"/>
            <w:kern w:val="0"/>
            <w:szCs w:val="21"/>
          </w:rPr>
          <w:t>createBlock</w:t>
        </w:r>
        <w:r w:rsidRPr="001419DA">
          <w:rPr>
            <w:rFonts w:ascii="Consolas" w:eastAsia="宋体" w:hAnsi="Consolas" w:cs="宋体"/>
            <w:color w:val="CCCCCC"/>
            <w:kern w:val="0"/>
            <w:szCs w:val="21"/>
          </w:rPr>
          <w:t>(</w:t>
        </w:r>
        <w:r w:rsidRPr="001419DA">
          <w:rPr>
            <w:rFonts w:ascii="Consolas" w:eastAsia="宋体" w:hAnsi="Consolas" w:cs="宋体"/>
            <w:color w:val="CE9178"/>
            <w:kern w:val="0"/>
            <w:szCs w:val="21"/>
          </w:rPr>
          <w:t>"first set of transaction data"</w:t>
        </w:r>
        <w:r w:rsidRPr="001419DA">
          <w:rPr>
            <w:rFonts w:ascii="Consolas" w:eastAsia="宋体" w:hAnsi="Consolas" w:cs="宋体"/>
            <w:color w:val="CCCCCC"/>
            <w:kern w:val="0"/>
            <w:szCs w:val="21"/>
          </w:rPr>
          <w:t>);</w:t>
        </w:r>
      </w:ins>
    </w:p>
    <w:p w14:paraId="7451A6DE" w14:textId="77777777" w:rsidR="001419DA" w:rsidRPr="001419DA" w:rsidRDefault="001419DA" w:rsidP="001419DA">
      <w:pPr>
        <w:widowControl/>
        <w:shd w:val="clear" w:color="auto" w:fill="1F1F1F"/>
        <w:spacing w:line="285" w:lineRule="atLeast"/>
        <w:jc w:val="left"/>
        <w:rPr>
          <w:ins w:id="59" w:author="石 夏源" w:date="2024-09-28T19:32:00Z"/>
          <w:rFonts w:ascii="Consolas" w:eastAsia="宋体" w:hAnsi="Consolas" w:cs="宋体"/>
          <w:color w:val="CCCCCC"/>
          <w:kern w:val="0"/>
          <w:szCs w:val="21"/>
        </w:rPr>
      </w:pPr>
      <w:ins w:id="60" w:author="石 夏源" w:date="2024-09-28T19:32:00Z">
        <w:r w:rsidRPr="001419DA">
          <w:rPr>
            <w:rFonts w:ascii="Consolas" w:eastAsia="宋体" w:hAnsi="Consolas" w:cs="宋体"/>
            <w:color w:val="9CDCFE"/>
            <w:kern w:val="0"/>
            <w:szCs w:val="21"/>
          </w:rPr>
          <w:t>console</w:t>
        </w:r>
        <w:r w:rsidRPr="001419DA">
          <w:rPr>
            <w:rFonts w:ascii="Consolas" w:eastAsia="宋体" w:hAnsi="Consolas" w:cs="宋体"/>
            <w:color w:val="CCCCCC"/>
            <w:kern w:val="0"/>
            <w:szCs w:val="21"/>
          </w:rPr>
          <w:t>.</w:t>
        </w:r>
        <w:r w:rsidRPr="001419DA">
          <w:rPr>
            <w:rFonts w:ascii="Consolas" w:eastAsia="宋体" w:hAnsi="Consolas" w:cs="宋体"/>
            <w:color w:val="DCDCAA"/>
            <w:kern w:val="0"/>
            <w:szCs w:val="21"/>
          </w:rPr>
          <w:t>log</w:t>
        </w:r>
        <w:r w:rsidRPr="001419DA">
          <w:rPr>
            <w:rFonts w:ascii="Consolas" w:eastAsia="宋体" w:hAnsi="Consolas" w:cs="宋体"/>
            <w:color w:val="CCCCCC"/>
            <w:kern w:val="0"/>
            <w:szCs w:val="21"/>
          </w:rPr>
          <w:t>(</w:t>
        </w:r>
        <w:r w:rsidRPr="001419DA">
          <w:rPr>
            <w:rFonts w:ascii="Consolas" w:eastAsia="宋体" w:hAnsi="Consolas" w:cs="宋体"/>
            <w:color w:val="CE9178"/>
            <w:kern w:val="0"/>
            <w:szCs w:val="21"/>
          </w:rPr>
          <w:t>'</w:t>
        </w:r>
        <w:r w:rsidRPr="001419DA">
          <w:rPr>
            <w:rFonts w:ascii="Consolas" w:eastAsia="宋体" w:hAnsi="Consolas" w:cs="宋体"/>
            <w:color w:val="D7BA7D"/>
            <w:kern w:val="0"/>
            <w:szCs w:val="21"/>
          </w:rPr>
          <w:t>\n</w:t>
        </w:r>
        <w:r w:rsidRPr="001419DA">
          <w:rPr>
            <w:rFonts w:ascii="Consolas" w:eastAsia="宋体" w:hAnsi="Consolas" w:cs="宋体"/>
            <w:color w:val="CE9178"/>
            <w:kern w:val="0"/>
            <w:szCs w:val="21"/>
          </w:rPr>
          <w:t>-----</w:t>
        </w:r>
        <w:r w:rsidRPr="001419DA">
          <w:rPr>
            <w:rFonts w:ascii="Consolas" w:eastAsia="宋体" w:hAnsi="Consolas" w:cs="宋体"/>
            <w:color w:val="D7BA7D"/>
            <w:kern w:val="0"/>
            <w:szCs w:val="21"/>
          </w:rPr>
          <w:t>\n</w:t>
        </w:r>
        <w:r w:rsidRPr="001419DA">
          <w:rPr>
            <w:rFonts w:ascii="Consolas" w:eastAsia="宋体" w:hAnsi="Consolas" w:cs="宋体"/>
            <w:color w:val="CE9178"/>
            <w:kern w:val="0"/>
            <w:szCs w:val="21"/>
          </w:rPr>
          <w:t>Added a block'</w:t>
        </w:r>
        <w:r w:rsidRPr="001419DA">
          <w:rPr>
            <w:rFonts w:ascii="Consolas" w:eastAsia="宋体" w:hAnsi="Consolas" w:cs="宋体"/>
            <w:color w:val="CCCCCC"/>
            <w:kern w:val="0"/>
            <w:szCs w:val="21"/>
          </w:rPr>
          <w:t>);</w:t>
        </w:r>
      </w:ins>
    </w:p>
    <w:p w14:paraId="7B7B8F2D" w14:textId="77777777" w:rsidR="001419DA" w:rsidRPr="001419DA" w:rsidRDefault="001419DA" w:rsidP="001419DA">
      <w:pPr>
        <w:widowControl/>
        <w:shd w:val="clear" w:color="auto" w:fill="1F1F1F"/>
        <w:spacing w:line="285" w:lineRule="atLeast"/>
        <w:jc w:val="left"/>
        <w:rPr>
          <w:ins w:id="61" w:author="石 夏源" w:date="2024-09-28T19:32:00Z"/>
          <w:rFonts w:ascii="Consolas" w:eastAsia="宋体" w:hAnsi="Consolas" w:cs="宋体"/>
          <w:color w:val="CCCCCC"/>
          <w:kern w:val="0"/>
          <w:szCs w:val="21"/>
        </w:rPr>
      </w:pPr>
      <w:ins w:id="62" w:author="石 夏源" w:date="2024-09-28T19:32:00Z">
        <w:r w:rsidRPr="001419DA">
          <w:rPr>
            <w:rFonts w:ascii="Consolas" w:eastAsia="宋体" w:hAnsi="Consolas" w:cs="宋体"/>
            <w:color w:val="9CDCFE"/>
            <w:kern w:val="0"/>
            <w:szCs w:val="21"/>
          </w:rPr>
          <w:t>console</w:t>
        </w:r>
        <w:r w:rsidRPr="001419DA">
          <w:rPr>
            <w:rFonts w:ascii="Consolas" w:eastAsia="宋体" w:hAnsi="Consolas" w:cs="宋体"/>
            <w:color w:val="CCCCCC"/>
            <w:kern w:val="0"/>
            <w:szCs w:val="21"/>
          </w:rPr>
          <w:t>.</w:t>
        </w:r>
        <w:r w:rsidRPr="001419DA">
          <w:rPr>
            <w:rFonts w:ascii="Consolas" w:eastAsia="宋体" w:hAnsi="Consolas" w:cs="宋体"/>
            <w:color w:val="DCDCAA"/>
            <w:kern w:val="0"/>
            <w:szCs w:val="21"/>
          </w:rPr>
          <w:t>log</w:t>
        </w:r>
        <w:r w:rsidRPr="001419DA">
          <w:rPr>
            <w:rFonts w:ascii="Consolas" w:eastAsia="宋体" w:hAnsi="Consolas" w:cs="宋体"/>
            <w:color w:val="CCCCCC"/>
            <w:kern w:val="0"/>
            <w:szCs w:val="21"/>
          </w:rPr>
          <w:t>(</w:t>
        </w:r>
        <w:r w:rsidRPr="001419DA">
          <w:rPr>
            <w:rFonts w:ascii="Consolas" w:eastAsia="宋体" w:hAnsi="Consolas" w:cs="宋体"/>
            <w:color w:val="9CDCFE"/>
            <w:kern w:val="0"/>
            <w:szCs w:val="21"/>
          </w:rPr>
          <w:t>shixiayuan_Chain</w:t>
        </w:r>
        <w:r w:rsidRPr="001419DA">
          <w:rPr>
            <w:rFonts w:ascii="Consolas" w:eastAsia="宋体" w:hAnsi="Consolas" w:cs="宋体"/>
            <w:color w:val="CCCCCC"/>
            <w:kern w:val="0"/>
            <w:szCs w:val="21"/>
          </w:rPr>
          <w:t>);</w:t>
        </w:r>
      </w:ins>
    </w:p>
    <w:p w14:paraId="4E30AD5A" w14:textId="77777777" w:rsidR="001419DA" w:rsidRPr="001419DA" w:rsidRDefault="001419DA" w:rsidP="001419DA">
      <w:pPr>
        <w:widowControl/>
        <w:shd w:val="clear" w:color="auto" w:fill="1F1F1F"/>
        <w:spacing w:line="285" w:lineRule="atLeast"/>
        <w:jc w:val="left"/>
        <w:rPr>
          <w:ins w:id="63" w:author="石 夏源" w:date="2024-09-28T19:32:00Z"/>
          <w:rFonts w:ascii="Consolas" w:eastAsia="宋体" w:hAnsi="Consolas" w:cs="宋体"/>
          <w:color w:val="CCCCCC"/>
          <w:kern w:val="0"/>
          <w:szCs w:val="21"/>
        </w:rPr>
      </w:pPr>
      <w:ins w:id="64" w:author="石 夏源" w:date="2024-09-28T19:32:00Z">
        <w:r w:rsidRPr="001419DA">
          <w:rPr>
            <w:rFonts w:ascii="Consolas" w:eastAsia="宋体" w:hAnsi="Consolas" w:cs="宋体"/>
            <w:color w:val="9CDCFE"/>
            <w:kern w:val="0"/>
            <w:szCs w:val="21"/>
          </w:rPr>
          <w:t>shixiayuan_Chain</w:t>
        </w:r>
        <w:r w:rsidRPr="001419DA">
          <w:rPr>
            <w:rFonts w:ascii="Consolas" w:eastAsia="宋体" w:hAnsi="Consolas" w:cs="宋体"/>
            <w:color w:val="CCCCCC"/>
            <w:kern w:val="0"/>
            <w:szCs w:val="21"/>
          </w:rPr>
          <w:t>.</w:t>
        </w:r>
        <w:r w:rsidRPr="001419DA">
          <w:rPr>
            <w:rFonts w:ascii="Consolas" w:eastAsia="宋体" w:hAnsi="Consolas" w:cs="宋体"/>
            <w:color w:val="DCDCAA"/>
            <w:kern w:val="0"/>
            <w:szCs w:val="21"/>
          </w:rPr>
          <w:t>createBlock</w:t>
        </w:r>
        <w:r w:rsidRPr="001419DA">
          <w:rPr>
            <w:rFonts w:ascii="Consolas" w:eastAsia="宋体" w:hAnsi="Consolas" w:cs="宋体"/>
            <w:color w:val="CCCCCC"/>
            <w:kern w:val="0"/>
            <w:szCs w:val="21"/>
          </w:rPr>
          <w:t>(</w:t>
        </w:r>
        <w:r w:rsidRPr="001419DA">
          <w:rPr>
            <w:rFonts w:ascii="Consolas" w:eastAsia="宋体" w:hAnsi="Consolas" w:cs="宋体"/>
            <w:color w:val="CE9178"/>
            <w:kern w:val="0"/>
            <w:szCs w:val="21"/>
          </w:rPr>
          <w:t>"</w:t>
        </w:r>
        <w:r w:rsidRPr="001419DA">
          <w:rPr>
            <w:rFonts w:ascii="Consolas" w:eastAsia="宋体" w:hAnsi="Consolas" w:cs="宋体"/>
            <w:color w:val="CE9178"/>
            <w:kern w:val="0"/>
            <w:szCs w:val="21"/>
          </w:rPr>
          <w:t>石夏源</w:t>
        </w:r>
        <w:r w:rsidRPr="001419DA">
          <w:rPr>
            <w:rFonts w:ascii="Consolas" w:eastAsia="宋体" w:hAnsi="Consolas" w:cs="宋体"/>
            <w:color w:val="CE9178"/>
            <w:kern w:val="0"/>
            <w:szCs w:val="21"/>
          </w:rPr>
          <w:t>_block"</w:t>
        </w:r>
        <w:r w:rsidRPr="001419DA">
          <w:rPr>
            <w:rFonts w:ascii="Consolas" w:eastAsia="宋体" w:hAnsi="Consolas" w:cs="宋体"/>
            <w:color w:val="CCCCCC"/>
            <w:kern w:val="0"/>
            <w:szCs w:val="21"/>
          </w:rPr>
          <w:t>);</w:t>
        </w:r>
      </w:ins>
    </w:p>
    <w:p w14:paraId="3C774736" w14:textId="77777777" w:rsidR="001419DA" w:rsidRPr="001419DA" w:rsidRDefault="001419DA" w:rsidP="001419DA">
      <w:pPr>
        <w:widowControl/>
        <w:shd w:val="clear" w:color="auto" w:fill="1F1F1F"/>
        <w:spacing w:line="285" w:lineRule="atLeast"/>
        <w:jc w:val="left"/>
        <w:rPr>
          <w:ins w:id="65" w:author="石 夏源" w:date="2024-09-28T19:32:00Z"/>
          <w:rFonts w:ascii="Consolas" w:eastAsia="宋体" w:hAnsi="Consolas" w:cs="宋体"/>
          <w:color w:val="CCCCCC"/>
          <w:kern w:val="0"/>
          <w:szCs w:val="21"/>
        </w:rPr>
      </w:pPr>
      <w:ins w:id="66" w:author="石 夏源" w:date="2024-09-28T19:32:00Z">
        <w:r w:rsidRPr="001419DA">
          <w:rPr>
            <w:rFonts w:ascii="Consolas" w:eastAsia="宋体" w:hAnsi="Consolas" w:cs="宋体"/>
            <w:color w:val="9CDCFE"/>
            <w:kern w:val="0"/>
            <w:szCs w:val="21"/>
          </w:rPr>
          <w:t>console</w:t>
        </w:r>
        <w:r w:rsidRPr="001419DA">
          <w:rPr>
            <w:rFonts w:ascii="Consolas" w:eastAsia="宋体" w:hAnsi="Consolas" w:cs="宋体"/>
            <w:color w:val="CCCCCC"/>
            <w:kern w:val="0"/>
            <w:szCs w:val="21"/>
          </w:rPr>
          <w:t>.</w:t>
        </w:r>
        <w:r w:rsidRPr="001419DA">
          <w:rPr>
            <w:rFonts w:ascii="Consolas" w:eastAsia="宋体" w:hAnsi="Consolas" w:cs="宋体"/>
            <w:color w:val="DCDCAA"/>
            <w:kern w:val="0"/>
            <w:szCs w:val="21"/>
          </w:rPr>
          <w:t>log</w:t>
        </w:r>
        <w:r w:rsidRPr="001419DA">
          <w:rPr>
            <w:rFonts w:ascii="Consolas" w:eastAsia="宋体" w:hAnsi="Consolas" w:cs="宋体"/>
            <w:color w:val="CCCCCC"/>
            <w:kern w:val="0"/>
            <w:szCs w:val="21"/>
          </w:rPr>
          <w:t>(</w:t>
        </w:r>
        <w:r w:rsidRPr="001419DA">
          <w:rPr>
            <w:rFonts w:ascii="Consolas" w:eastAsia="宋体" w:hAnsi="Consolas" w:cs="宋体"/>
            <w:color w:val="CE9178"/>
            <w:kern w:val="0"/>
            <w:szCs w:val="21"/>
          </w:rPr>
          <w:t>'</w:t>
        </w:r>
        <w:r w:rsidRPr="001419DA">
          <w:rPr>
            <w:rFonts w:ascii="Consolas" w:eastAsia="宋体" w:hAnsi="Consolas" w:cs="宋体"/>
            <w:color w:val="D7BA7D"/>
            <w:kern w:val="0"/>
            <w:szCs w:val="21"/>
          </w:rPr>
          <w:t>\n</w:t>
        </w:r>
        <w:r w:rsidRPr="001419DA">
          <w:rPr>
            <w:rFonts w:ascii="Consolas" w:eastAsia="宋体" w:hAnsi="Consolas" w:cs="宋体"/>
            <w:color w:val="CE9178"/>
            <w:kern w:val="0"/>
            <w:szCs w:val="21"/>
          </w:rPr>
          <w:t>-----</w:t>
        </w:r>
        <w:r w:rsidRPr="001419DA">
          <w:rPr>
            <w:rFonts w:ascii="Consolas" w:eastAsia="宋体" w:hAnsi="Consolas" w:cs="宋体"/>
            <w:color w:val="D7BA7D"/>
            <w:kern w:val="0"/>
            <w:szCs w:val="21"/>
          </w:rPr>
          <w:t>\n</w:t>
        </w:r>
        <w:r w:rsidRPr="001419DA">
          <w:rPr>
            <w:rFonts w:ascii="Consolas" w:eastAsia="宋体" w:hAnsi="Consolas" w:cs="宋体"/>
            <w:color w:val="CE9178"/>
            <w:kern w:val="0"/>
            <w:szCs w:val="21"/>
          </w:rPr>
          <w:t>Added another block'</w:t>
        </w:r>
        <w:r w:rsidRPr="001419DA">
          <w:rPr>
            <w:rFonts w:ascii="Consolas" w:eastAsia="宋体" w:hAnsi="Consolas" w:cs="宋体"/>
            <w:color w:val="CCCCCC"/>
            <w:kern w:val="0"/>
            <w:szCs w:val="21"/>
          </w:rPr>
          <w:t>);</w:t>
        </w:r>
      </w:ins>
    </w:p>
    <w:p w14:paraId="46F3C393" w14:textId="77777777" w:rsidR="001419DA" w:rsidRPr="001419DA" w:rsidRDefault="001419DA" w:rsidP="001419DA">
      <w:pPr>
        <w:widowControl/>
        <w:shd w:val="clear" w:color="auto" w:fill="1F1F1F"/>
        <w:spacing w:line="285" w:lineRule="atLeast"/>
        <w:jc w:val="left"/>
        <w:rPr>
          <w:ins w:id="67" w:author="石 夏源" w:date="2024-09-28T19:32:00Z"/>
          <w:rFonts w:ascii="Consolas" w:eastAsia="宋体" w:hAnsi="Consolas" w:cs="宋体"/>
          <w:color w:val="CCCCCC"/>
          <w:kern w:val="0"/>
          <w:szCs w:val="21"/>
        </w:rPr>
      </w:pPr>
      <w:ins w:id="68" w:author="石 夏源" w:date="2024-09-28T19:32:00Z">
        <w:r w:rsidRPr="001419DA">
          <w:rPr>
            <w:rFonts w:ascii="Consolas" w:eastAsia="宋体" w:hAnsi="Consolas" w:cs="宋体"/>
            <w:color w:val="9CDCFE"/>
            <w:kern w:val="0"/>
            <w:szCs w:val="21"/>
          </w:rPr>
          <w:t>console</w:t>
        </w:r>
        <w:r w:rsidRPr="001419DA">
          <w:rPr>
            <w:rFonts w:ascii="Consolas" w:eastAsia="宋体" w:hAnsi="Consolas" w:cs="宋体"/>
            <w:color w:val="CCCCCC"/>
            <w:kern w:val="0"/>
            <w:szCs w:val="21"/>
          </w:rPr>
          <w:t>.</w:t>
        </w:r>
        <w:r w:rsidRPr="001419DA">
          <w:rPr>
            <w:rFonts w:ascii="Consolas" w:eastAsia="宋体" w:hAnsi="Consolas" w:cs="宋体"/>
            <w:color w:val="DCDCAA"/>
            <w:kern w:val="0"/>
            <w:szCs w:val="21"/>
          </w:rPr>
          <w:t>log</w:t>
        </w:r>
        <w:r w:rsidRPr="001419DA">
          <w:rPr>
            <w:rFonts w:ascii="Consolas" w:eastAsia="宋体" w:hAnsi="Consolas" w:cs="宋体"/>
            <w:color w:val="CCCCCC"/>
            <w:kern w:val="0"/>
            <w:szCs w:val="21"/>
          </w:rPr>
          <w:t>(</w:t>
        </w:r>
        <w:r w:rsidRPr="001419DA">
          <w:rPr>
            <w:rFonts w:ascii="Consolas" w:eastAsia="宋体" w:hAnsi="Consolas" w:cs="宋体"/>
            <w:color w:val="9CDCFE"/>
            <w:kern w:val="0"/>
            <w:szCs w:val="21"/>
          </w:rPr>
          <w:t>shixiayuan_Chain</w:t>
        </w:r>
        <w:r w:rsidRPr="001419DA">
          <w:rPr>
            <w:rFonts w:ascii="Consolas" w:eastAsia="宋体" w:hAnsi="Consolas" w:cs="宋体"/>
            <w:color w:val="CCCCCC"/>
            <w:kern w:val="0"/>
            <w:szCs w:val="21"/>
          </w:rPr>
          <w:t>);</w:t>
        </w:r>
      </w:ins>
    </w:p>
    <w:p w14:paraId="7DC6D56B" w14:textId="77777777" w:rsidR="001419DA" w:rsidRDefault="001419DA">
      <w:pPr>
        <w:rPr>
          <w:ins w:id="69" w:author="石 夏源" w:date="2024-09-28T19:32:00Z"/>
          <w:rFonts w:ascii="Calibri" w:eastAsia="宋体" w:hAnsi="Calibri" w:cs="Times New Roman"/>
          <w:szCs w:val="22"/>
        </w:rPr>
      </w:pPr>
    </w:p>
    <w:p w14:paraId="562DEBE4" w14:textId="5AC2B786" w:rsidR="00DA29F4" w:rsidRDefault="00964C92">
      <w:pPr>
        <w:rPr>
          <w:rFonts w:ascii="Calibri" w:eastAsia="宋体" w:hAnsi="Calibri" w:cs="Times New Roman"/>
          <w:szCs w:val="22"/>
        </w:rPr>
      </w:pPr>
      <w:moveFromRangeStart w:id="70" w:author="石 夏源" w:date="2024-09-28T19:32:00Z" w:name="move178444350"/>
      <w:moveFrom w:id="71" w:author="石 夏源" w:date="2024-09-28T19:32:00Z">
        <w:r w:rsidDel="00BA2A0C">
          <w:rPr>
            <w:noProof/>
          </w:rPr>
          <w:drawing>
            <wp:inline distT="0" distB="0" distL="0" distR="0" wp14:anchorId="3ABE5E2A" wp14:editId="14BA9BC1">
              <wp:extent cx="5274310" cy="4507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07230"/>
                      </a:xfrm>
                      <a:prstGeom prst="rect">
                        <a:avLst/>
                      </a:prstGeom>
                    </pic:spPr>
                  </pic:pic>
                </a:graphicData>
              </a:graphic>
            </wp:inline>
          </w:drawing>
        </w:r>
      </w:moveFrom>
      <w:moveFromRangeEnd w:id="70"/>
    </w:p>
    <w:p w14:paraId="37A7FC3A" w14:textId="76838FDC" w:rsidR="00964C92" w:rsidRDefault="00964C92">
      <w:pPr>
        <w:rPr>
          <w:rFonts w:ascii="Calibri" w:eastAsia="宋体" w:hAnsi="Calibri" w:cs="Times New Roman"/>
          <w:szCs w:val="22"/>
        </w:rPr>
      </w:pPr>
      <w:moveFromRangeStart w:id="72" w:author="石 夏源" w:date="2024-09-28T19:32:00Z" w:name="move178444354"/>
      <w:moveFrom w:id="73" w:author="石 夏源" w:date="2024-09-28T19:32:00Z">
        <w:r w:rsidDel="00BA2A0C">
          <w:rPr>
            <w:noProof/>
          </w:rPr>
          <w:drawing>
            <wp:inline distT="0" distB="0" distL="0" distR="0" wp14:anchorId="44CF865F" wp14:editId="3032E9ED">
              <wp:extent cx="5274310" cy="31476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47695"/>
                      </a:xfrm>
                      <a:prstGeom prst="rect">
                        <a:avLst/>
                      </a:prstGeom>
                    </pic:spPr>
                  </pic:pic>
                </a:graphicData>
              </a:graphic>
            </wp:inline>
          </w:drawing>
        </w:r>
      </w:moveFrom>
      <w:moveFromRangeEnd w:id="72"/>
    </w:p>
    <w:p w14:paraId="3ABF6A90" w14:textId="77777777" w:rsidR="00DA29F4" w:rsidRDefault="00DA29F4">
      <w:pPr>
        <w:rPr>
          <w:rFonts w:ascii="Calibri" w:eastAsia="宋体" w:hAnsi="Calibri" w:cs="Times New Roman"/>
          <w:szCs w:val="22"/>
        </w:rPr>
      </w:pPr>
    </w:p>
    <w:p w14:paraId="5C67DCE5" w14:textId="77777777" w:rsidR="00DA29F4" w:rsidRDefault="00DA29F4">
      <w:pPr>
        <w:rPr>
          <w:rFonts w:ascii="Calibri" w:eastAsia="宋体" w:hAnsi="Calibri" w:cs="Times New Roman"/>
          <w:szCs w:val="22"/>
        </w:rPr>
      </w:pPr>
    </w:p>
    <w:p w14:paraId="17921B14" w14:textId="7A4D3887" w:rsidR="00DA29F4" w:rsidRDefault="00612289">
      <w:pPr>
        <w:numPr>
          <w:ilvl w:val="0"/>
          <w:numId w:val="6"/>
        </w:numPr>
        <w:ind w:left="357" w:hanging="357"/>
        <w:rPr>
          <w:rFonts w:ascii="Calibri" w:eastAsia="宋体" w:hAnsi="Calibri" w:cs="Times New Roman"/>
          <w:szCs w:val="22"/>
        </w:rPr>
      </w:pPr>
      <w:r>
        <w:rPr>
          <w:rFonts w:ascii="Calibri" w:eastAsia="宋体" w:hAnsi="Calibri" w:cs="Times New Roman" w:hint="eastAsia"/>
          <w:szCs w:val="22"/>
        </w:rPr>
        <w:t>运行程序的命令是</w:t>
      </w:r>
      <w:del w:id="74" w:author="石 夏源" w:date="2024-09-28T19:32:00Z">
        <w:r w:rsidDel="00BA2A0C">
          <w:rPr>
            <w:rFonts w:ascii="Calibri" w:eastAsia="宋体" w:hAnsi="Calibri" w:cs="Times New Roman"/>
            <w:szCs w:val="22"/>
            <w:u w:val="single"/>
          </w:rPr>
          <w:delText xml:space="preserve">       </w:delText>
        </w:r>
      </w:del>
      <w:ins w:id="75" w:author="石 夏源" w:date="2024-09-28T19:32:00Z">
        <w:r w:rsidR="00BA2A0C" w:rsidRPr="00BA2A0C">
          <w:rPr>
            <w:rFonts w:ascii="Calibri" w:eastAsia="宋体" w:hAnsi="Calibri" w:cs="Times New Roman"/>
            <w:szCs w:val="22"/>
            <w:u w:val="single"/>
          </w:rPr>
          <w:t>node MyChain.js</w:t>
        </w:r>
      </w:ins>
      <w:r>
        <w:rPr>
          <w:rFonts w:ascii="Calibri" w:eastAsia="宋体" w:hAnsi="Calibri" w:cs="Times New Roman"/>
          <w:szCs w:val="22"/>
          <w:u w:val="single"/>
        </w:rPr>
        <w:t xml:space="preserve"> </w:t>
      </w:r>
      <w:del w:id="76" w:author="石 夏源" w:date="2024-09-28T19:32:00Z">
        <w:r w:rsidDel="00BA2A0C">
          <w:rPr>
            <w:rFonts w:ascii="Calibri" w:eastAsia="宋体" w:hAnsi="Calibri" w:cs="Times New Roman"/>
            <w:szCs w:val="22"/>
            <w:u w:val="single"/>
          </w:rPr>
          <w:delText xml:space="preserve">    </w:delText>
        </w:r>
      </w:del>
      <w:r>
        <w:rPr>
          <w:rFonts w:ascii="Calibri" w:eastAsia="宋体" w:hAnsi="Calibri" w:cs="Times New Roman"/>
          <w:szCs w:val="22"/>
          <w:u w:val="single"/>
        </w:rPr>
        <w:t xml:space="preserve">   </w:t>
      </w:r>
      <w:r>
        <w:rPr>
          <w:rFonts w:ascii="Calibri" w:eastAsia="宋体" w:hAnsi="Calibri" w:cs="Times New Roman" w:hint="eastAsia"/>
          <w:szCs w:val="22"/>
        </w:rPr>
        <w:t>，请给出首次运行的结果（截图或文本）。（</w:t>
      </w:r>
      <w:r>
        <w:rPr>
          <w:rFonts w:ascii="Calibri" w:eastAsia="宋体" w:hAnsi="Calibri" w:cs="Times New Roman" w:hint="eastAsia"/>
          <w:szCs w:val="22"/>
        </w:rPr>
        <w:t>3</w:t>
      </w:r>
      <w:r>
        <w:rPr>
          <w:rFonts w:ascii="Calibri" w:eastAsia="宋体" w:hAnsi="Calibri" w:cs="Times New Roman" w:hint="eastAsia"/>
          <w:szCs w:val="22"/>
        </w:rPr>
        <w:t>分）</w:t>
      </w:r>
    </w:p>
    <w:p w14:paraId="5B259898" w14:textId="77777777" w:rsidR="00DA29F4" w:rsidRDefault="00DA29F4">
      <w:pPr>
        <w:rPr>
          <w:rFonts w:ascii="Calibri" w:eastAsia="宋体" w:hAnsi="Calibri" w:cs="Times New Roman"/>
          <w:szCs w:val="22"/>
        </w:rPr>
      </w:pPr>
    </w:p>
    <w:p w14:paraId="4C5BE040" w14:textId="69648296" w:rsidR="00DA29F4" w:rsidDel="00BA2A0C" w:rsidRDefault="00BA2A0C">
      <w:pPr>
        <w:rPr>
          <w:del w:id="77" w:author="石 夏源" w:date="2024-09-28T19:32:00Z"/>
          <w:rFonts w:ascii="Calibri" w:eastAsia="宋体" w:hAnsi="Calibri" w:cs="Times New Roman"/>
          <w:szCs w:val="22"/>
        </w:rPr>
      </w:pPr>
      <w:moveToRangeStart w:id="78" w:author="石 夏源" w:date="2024-09-28T19:32:00Z" w:name="move178444350"/>
      <w:moveTo w:id="79" w:author="石 夏源" w:date="2024-09-28T19:32:00Z">
        <w:r>
          <w:rPr>
            <w:noProof/>
          </w:rPr>
          <w:drawing>
            <wp:inline distT="0" distB="0" distL="0" distR="0" wp14:anchorId="56F726B7" wp14:editId="6118CDB7">
              <wp:extent cx="5274310" cy="45072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07230"/>
                      </a:xfrm>
                      <a:prstGeom prst="rect">
                        <a:avLst/>
                      </a:prstGeom>
                    </pic:spPr>
                  </pic:pic>
                </a:graphicData>
              </a:graphic>
            </wp:inline>
          </w:drawing>
        </w:r>
      </w:moveTo>
      <w:moveToRangeEnd w:id="78"/>
    </w:p>
    <w:p w14:paraId="7BB6D9B4" w14:textId="77777777" w:rsidR="00DA29F4" w:rsidRDefault="00DA29F4">
      <w:pPr>
        <w:rPr>
          <w:rFonts w:ascii="Calibri" w:eastAsia="宋体" w:hAnsi="Calibri" w:cs="Times New Roman"/>
          <w:szCs w:val="22"/>
        </w:rPr>
      </w:pPr>
    </w:p>
    <w:p w14:paraId="30CAC228" w14:textId="6C5DD63F" w:rsidR="00DA29F4" w:rsidRDefault="00BA2A0C">
      <w:pPr>
        <w:rPr>
          <w:rFonts w:ascii="Calibri" w:eastAsia="宋体" w:hAnsi="Calibri" w:cs="Times New Roman"/>
          <w:szCs w:val="22"/>
        </w:rPr>
      </w:pPr>
      <w:moveToRangeStart w:id="80" w:author="石 夏源" w:date="2024-09-28T19:32:00Z" w:name="move178444354"/>
      <w:moveTo w:id="81" w:author="石 夏源" w:date="2024-09-28T19:32:00Z">
        <w:r>
          <w:rPr>
            <w:noProof/>
          </w:rPr>
          <w:lastRenderedPageBreak/>
          <w:drawing>
            <wp:inline distT="0" distB="0" distL="0" distR="0" wp14:anchorId="6DE20A9E" wp14:editId="1E75CB3A">
              <wp:extent cx="5274310" cy="31476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47695"/>
                      </a:xfrm>
                      <a:prstGeom prst="rect">
                        <a:avLst/>
                      </a:prstGeom>
                    </pic:spPr>
                  </pic:pic>
                </a:graphicData>
              </a:graphic>
            </wp:inline>
          </w:drawing>
        </w:r>
      </w:moveTo>
      <w:moveToRangeEnd w:id="80"/>
    </w:p>
    <w:p w14:paraId="6D87446E" w14:textId="77777777" w:rsidR="00DA29F4" w:rsidRDefault="00DA29F4">
      <w:pPr>
        <w:rPr>
          <w:rFonts w:ascii="Calibri" w:eastAsia="宋体" w:hAnsi="Calibri" w:cs="Times New Roman"/>
          <w:szCs w:val="22"/>
        </w:rPr>
      </w:pPr>
    </w:p>
    <w:p w14:paraId="7959303C" w14:textId="77777777" w:rsidR="00DA29F4" w:rsidRDefault="00DA29F4">
      <w:pPr>
        <w:rPr>
          <w:rFonts w:ascii="Calibri" w:eastAsia="宋体" w:hAnsi="Calibri" w:cs="Times New Roman"/>
          <w:szCs w:val="22"/>
        </w:rPr>
      </w:pPr>
    </w:p>
    <w:p w14:paraId="6D9C6CCC" w14:textId="77777777" w:rsidR="00DA29F4" w:rsidRDefault="00DA29F4">
      <w:pPr>
        <w:rPr>
          <w:rFonts w:ascii="Calibri" w:eastAsia="宋体" w:hAnsi="Calibri" w:cs="Times New Roman"/>
          <w:szCs w:val="22"/>
        </w:rPr>
      </w:pPr>
    </w:p>
    <w:p w14:paraId="2506C9D1" w14:textId="77777777" w:rsidR="00DA29F4" w:rsidRDefault="00DA29F4">
      <w:pPr>
        <w:rPr>
          <w:rFonts w:ascii="Calibri" w:eastAsia="宋体" w:hAnsi="Calibri" w:cs="Times New Roman"/>
          <w:szCs w:val="22"/>
        </w:rPr>
      </w:pPr>
    </w:p>
    <w:p w14:paraId="10792C92" w14:textId="77777777" w:rsidR="00DA29F4" w:rsidRDefault="00DA29F4">
      <w:pPr>
        <w:rPr>
          <w:rFonts w:ascii="Calibri" w:eastAsia="宋体" w:hAnsi="Calibri" w:cs="Times New Roman"/>
          <w:szCs w:val="22"/>
        </w:rPr>
      </w:pPr>
    </w:p>
    <w:p w14:paraId="13AFA81F" w14:textId="77777777" w:rsidR="00DA29F4" w:rsidDel="00516721" w:rsidRDefault="00DA29F4">
      <w:pPr>
        <w:rPr>
          <w:del w:id="82" w:author="石 夏源" w:date="2024-09-28T19:32:00Z"/>
          <w:rFonts w:ascii="Calibri" w:eastAsia="宋体" w:hAnsi="Calibri" w:cs="Times New Roman"/>
          <w:szCs w:val="22"/>
        </w:rPr>
      </w:pPr>
    </w:p>
    <w:p w14:paraId="54D160E3" w14:textId="77777777" w:rsidR="00DA29F4" w:rsidDel="00516721" w:rsidRDefault="00DA29F4">
      <w:pPr>
        <w:rPr>
          <w:del w:id="83" w:author="石 夏源" w:date="2024-09-28T19:32:00Z"/>
          <w:rFonts w:ascii="Calibri" w:eastAsia="宋体" w:hAnsi="Calibri" w:cs="Times New Roman"/>
          <w:szCs w:val="22"/>
        </w:rPr>
      </w:pPr>
    </w:p>
    <w:p w14:paraId="7F7EC412" w14:textId="77777777" w:rsidR="00DA29F4" w:rsidDel="00516721" w:rsidRDefault="00DA29F4">
      <w:pPr>
        <w:rPr>
          <w:del w:id="84" w:author="石 夏源" w:date="2024-09-28T19:32:00Z"/>
          <w:rFonts w:ascii="Calibri" w:eastAsia="宋体" w:hAnsi="Calibri" w:cs="Times New Roman"/>
          <w:szCs w:val="22"/>
        </w:rPr>
      </w:pPr>
    </w:p>
    <w:p w14:paraId="3D34DE0D" w14:textId="77777777" w:rsidR="00DA29F4" w:rsidDel="00516721" w:rsidRDefault="00DA29F4">
      <w:pPr>
        <w:rPr>
          <w:del w:id="85" w:author="石 夏源" w:date="2024-09-28T19:32:00Z"/>
          <w:rFonts w:ascii="Calibri" w:eastAsia="宋体" w:hAnsi="Calibri" w:cs="Times New Roman"/>
          <w:szCs w:val="22"/>
        </w:rPr>
      </w:pPr>
    </w:p>
    <w:p w14:paraId="303767C6" w14:textId="77777777" w:rsidR="00DA29F4" w:rsidDel="00516721" w:rsidRDefault="00DA29F4">
      <w:pPr>
        <w:rPr>
          <w:del w:id="86" w:author="石 夏源" w:date="2024-09-28T19:32:00Z"/>
          <w:rFonts w:ascii="Calibri" w:eastAsia="宋体" w:hAnsi="Calibri" w:cs="Times New Roman"/>
          <w:szCs w:val="22"/>
        </w:rPr>
      </w:pPr>
    </w:p>
    <w:p w14:paraId="5894E29B" w14:textId="77777777" w:rsidR="00DA29F4" w:rsidDel="00516721" w:rsidRDefault="00DA29F4">
      <w:pPr>
        <w:rPr>
          <w:del w:id="87" w:author="石 夏源" w:date="2024-09-28T19:32:00Z"/>
          <w:rFonts w:ascii="Calibri" w:eastAsia="宋体" w:hAnsi="Calibri" w:cs="Times New Roman"/>
          <w:szCs w:val="22"/>
        </w:rPr>
      </w:pPr>
    </w:p>
    <w:p w14:paraId="62C63FAE" w14:textId="77777777" w:rsidR="00DA29F4" w:rsidDel="00516721" w:rsidRDefault="00DA29F4">
      <w:pPr>
        <w:rPr>
          <w:del w:id="88" w:author="石 夏源" w:date="2024-09-28T19:32:00Z"/>
          <w:rFonts w:ascii="Calibri" w:eastAsia="宋体" w:hAnsi="Calibri" w:cs="Times New Roman"/>
          <w:szCs w:val="22"/>
        </w:rPr>
      </w:pPr>
    </w:p>
    <w:p w14:paraId="6A85DB36" w14:textId="77777777" w:rsidR="00DA29F4" w:rsidRDefault="00DA29F4">
      <w:pPr>
        <w:rPr>
          <w:rFonts w:ascii="Calibri" w:eastAsia="宋体" w:hAnsi="Calibri" w:cs="Times New Roman"/>
          <w:szCs w:val="22"/>
        </w:rPr>
      </w:pPr>
    </w:p>
    <w:p w14:paraId="2C37A120" w14:textId="77777777" w:rsidR="00DA29F4" w:rsidRDefault="00DA29F4">
      <w:pPr>
        <w:rPr>
          <w:rFonts w:ascii="Calibri" w:eastAsia="宋体" w:hAnsi="Calibri" w:cs="Times New Roman"/>
          <w:szCs w:val="22"/>
        </w:rPr>
      </w:pPr>
    </w:p>
    <w:p w14:paraId="6D2D21CA" w14:textId="77777777" w:rsidR="00DA29F4" w:rsidDel="00516721" w:rsidRDefault="00DA29F4">
      <w:pPr>
        <w:rPr>
          <w:del w:id="89" w:author="石 夏源" w:date="2024-09-28T19:32:00Z"/>
          <w:rFonts w:ascii="Calibri" w:eastAsia="宋体" w:hAnsi="Calibri" w:cs="Times New Roman"/>
          <w:szCs w:val="22"/>
        </w:rPr>
      </w:pPr>
    </w:p>
    <w:p w14:paraId="77762210" w14:textId="77777777" w:rsidR="00DA29F4" w:rsidDel="00516721" w:rsidRDefault="00DA29F4">
      <w:pPr>
        <w:rPr>
          <w:del w:id="90" w:author="石 夏源" w:date="2024-09-28T19:32:00Z"/>
          <w:rFonts w:ascii="Calibri" w:eastAsia="宋体" w:hAnsi="Calibri" w:cs="Times New Roman"/>
          <w:szCs w:val="22"/>
        </w:rPr>
      </w:pPr>
    </w:p>
    <w:p w14:paraId="0A05BE5F" w14:textId="77777777" w:rsidR="00DA29F4" w:rsidDel="00516721" w:rsidRDefault="00DA29F4">
      <w:pPr>
        <w:rPr>
          <w:del w:id="91" w:author="石 夏源" w:date="2024-09-28T19:32:00Z"/>
          <w:rFonts w:ascii="Calibri" w:eastAsia="宋体" w:hAnsi="Calibri" w:cs="Times New Roman"/>
          <w:szCs w:val="22"/>
        </w:rPr>
      </w:pPr>
    </w:p>
    <w:p w14:paraId="1964EE0C" w14:textId="77777777" w:rsidR="00DA29F4" w:rsidDel="00516721" w:rsidRDefault="00DA29F4">
      <w:pPr>
        <w:rPr>
          <w:del w:id="92" w:author="石 夏源" w:date="2024-09-28T19:32:00Z"/>
          <w:rFonts w:ascii="Calibri" w:eastAsia="宋体" w:hAnsi="Calibri" w:cs="Times New Roman"/>
          <w:szCs w:val="22"/>
        </w:rPr>
      </w:pPr>
    </w:p>
    <w:p w14:paraId="500D0A4A" w14:textId="77777777" w:rsidR="00DA29F4" w:rsidDel="00516721" w:rsidRDefault="00DA29F4">
      <w:pPr>
        <w:rPr>
          <w:del w:id="93" w:author="石 夏源" w:date="2024-09-28T19:32:00Z"/>
          <w:rFonts w:ascii="Calibri" w:eastAsia="宋体" w:hAnsi="Calibri" w:cs="Times New Roman"/>
          <w:szCs w:val="22"/>
        </w:rPr>
      </w:pPr>
    </w:p>
    <w:p w14:paraId="1F50A11C" w14:textId="77777777" w:rsidR="00DA29F4" w:rsidDel="00516721" w:rsidRDefault="00DA29F4">
      <w:pPr>
        <w:rPr>
          <w:del w:id="94" w:author="石 夏源" w:date="2024-09-28T19:32:00Z"/>
          <w:rFonts w:ascii="Calibri" w:eastAsia="宋体" w:hAnsi="Calibri" w:cs="Times New Roman"/>
          <w:szCs w:val="22"/>
        </w:rPr>
      </w:pPr>
    </w:p>
    <w:p w14:paraId="73417C0C" w14:textId="77777777" w:rsidR="00DA29F4" w:rsidDel="00516721" w:rsidRDefault="00DA29F4">
      <w:pPr>
        <w:rPr>
          <w:del w:id="95" w:author="石 夏源" w:date="2024-09-28T19:32:00Z"/>
          <w:rFonts w:ascii="Calibri" w:eastAsia="宋体" w:hAnsi="Calibri" w:cs="Times New Roman"/>
          <w:szCs w:val="22"/>
        </w:rPr>
      </w:pPr>
    </w:p>
    <w:p w14:paraId="3240C023" w14:textId="77777777" w:rsidR="00DA29F4" w:rsidDel="00516721" w:rsidRDefault="00DA29F4">
      <w:pPr>
        <w:rPr>
          <w:del w:id="96" w:author="石 夏源" w:date="2024-09-28T19:32:00Z"/>
          <w:rFonts w:ascii="Calibri" w:eastAsia="宋体" w:hAnsi="Calibri" w:cs="Times New Roman"/>
          <w:szCs w:val="22"/>
        </w:rPr>
      </w:pPr>
    </w:p>
    <w:p w14:paraId="7917C837" w14:textId="77777777" w:rsidR="00DA29F4" w:rsidRDefault="00DA29F4">
      <w:pPr>
        <w:rPr>
          <w:rFonts w:ascii="Calibri" w:eastAsia="宋体" w:hAnsi="Calibri" w:cs="Times New Roman"/>
          <w:szCs w:val="22"/>
        </w:rPr>
      </w:pPr>
    </w:p>
    <w:p w14:paraId="2068ED74" w14:textId="77777777" w:rsidR="00DA29F4" w:rsidRDefault="00DA29F4">
      <w:pPr>
        <w:rPr>
          <w:rFonts w:ascii="Calibri" w:eastAsia="宋体" w:hAnsi="Calibri" w:cs="Times New Roman"/>
          <w:szCs w:val="22"/>
        </w:rPr>
      </w:pPr>
    </w:p>
    <w:p w14:paraId="746A3E33" w14:textId="77777777" w:rsidR="00DA29F4" w:rsidRDefault="00DA29F4">
      <w:pPr>
        <w:rPr>
          <w:rFonts w:ascii="Calibri" w:eastAsia="宋体" w:hAnsi="Calibri" w:cs="Times New Roman"/>
          <w:szCs w:val="22"/>
        </w:rPr>
      </w:pPr>
    </w:p>
    <w:p w14:paraId="2AE11A2C" w14:textId="77777777" w:rsidR="00DA29F4" w:rsidRDefault="00612289">
      <w:pPr>
        <w:keepNext/>
        <w:keepLines/>
        <w:spacing w:line="416" w:lineRule="auto"/>
        <w:outlineLvl w:val="1"/>
        <w:rPr>
          <w:rFonts w:ascii="Calibri" w:eastAsia="宋体" w:hAnsi="Calibri" w:cs="Times New Roman"/>
          <w:b/>
          <w:bCs/>
          <w:sz w:val="24"/>
        </w:rPr>
      </w:pPr>
      <w:r>
        <w:rPr>
          <w:rFonts w:ascii="Calibri" w:eastAsia="宋体" w:hAnsi="Calibri" w:cs="Times New Roman" w:hint="eastAsia"/>
          <w:b/>
          <w:bCs/>
          <w:sz w:val="24"/>
        </w:rPr>
        <w:t>Help</w:t>
      </w:r>
      <w:r>
        <w:rPr>
          <w:rFonts w:ascii="Calibri" w:eastAsia="宋体" w:hAnsi="Calibri" w:cs="Times New Roman"/>
          <w:b/>
          <w:bCs/>
          <w:sz w:val="24"/>
        </w:rPr>
        <w:t xml:space="preserve"> prevent modification of the hash chain</w:t>
      </w:r>
      <w:r>
        <w:rPr>
          <w:rFonts w:ascii="Calibri" w:eastAsia="宋体" w:hAnsi="Calibri" w:cs="Times New Roman" w:hint="eastAsia"/>
          <w:b/>
          <w:bCs/>
          <w:sz w:val="24"/>
        </w:rPr>
        <w:t>（</w:t>
      </w:r>
      <w:r>
        <w:rPr>
          <w:rFonts w:ascii="Calibri" w:eastAsia="宋体" w:hAnsi="Calibri" w:cs="Times New Roman" w:hint="eastAsia"/>
          <w:b/>
          <w:bCs/>
          <w:sz w:val="24"/>
        </w:rPr>
        <w:t>10</w:t>
      </w:r>
      <w:r>
        <w:rPr>
          <w:rFonts w:ascii="Calibri" w:eastAsia="宋体" w:hAnsi="Calibri" w:cs="Times New Roman" w:hint="eastAsia"/>
          <w:b/>
          <w:bCs/>
          <w:sz w:val="24"/>
        </w:rPr>
        <w:t>分）</w:t>
      </w:r>
    </w:p>
    <w:p w14:paraId="18B5D657" w14:textId="77777777" w:rsidR="00DA29F4" w:rsidRDefault="00612289">
      <w:pPr>
        <w:numPr>
          <w:ilvl w:val="0"/>
          <w:numId w:val="7"/>
        </w:numPr>
        <w:ind w:left="357" w:hanging="357"/>
        <w:rPr>
          <w:rFonts w:ascii="Calibri" w:eastAsia="宋体" w:hAnsi="Calibri" w:cs="Times New Roman"/>
          <w:szCs w:val="22"/>
        </w:rPr>
      </w:pPr>
      <w:r>
        <w:rPr>
          <w:rFonts w:ascii="Calibri" w:eastAsia="宋体" w:hAnsi="Calibri" w:cs="Times New Roman" w:hint="eastAsia"/>
          <w:szCs w:val="22"/>
        </w:rPr>
        <w:t>在</w:t>
      </w:r>
      <w:r>
        <w:rPr>
          <w:rFonts w:ascii="Calibri" w:eastAsia="宋体" w:hAnsi="Calibri" w:cs="Times New Roman" w:hint="eastAsia"/>
          <w:szCs w:val="22"/>
        </w:rPr>
        <w:t>Blockchain</w:t>
      </w:r>
      <w:r>
        <w:rPr>
          <w:rFonts w:ascii="Calibri" w:eastAsia="宋体" w:hAnsi="Calibri" w:cs="Times New Roman" w:hint="eastAsia"/>
          <w:szCs w:val="22"/>
        </w:rPr>
        <w:t>类中添加以下代码检查区块链的有效性，请补充划线处代码。（</w:t>
      </w:r>
      <w:r>
        <w:rPr>
          <w:rFonts w:ascii="Calibri" w:eastAsia="宋体" w:hAnsi="Calibri" w:cs="Times New Roman" w:hint="eastAsia"/>
          <w:szCs w:val="22"/>
        </w:rPr>
        <w:t>2</w:t>
      </w:r>
      <w:r>
        <w:rPr>
          <w:rFonts w:ascii="Calibri" w:eastAsia="宋体" w:hAnsi="Calibri" w:cs="Times New Roman" w:hint="eastAsia"/>
          <w:szCs w:val="22"/>
        </w:rPr>
        <w:t>分）</w:t>
      </w:r>
    </w:p>
    <w:p w14:paraId="12EC7E9B"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795E26"/>
          <w:kern w:val="0"/>
          <w:szCs w:val="21"/>
        </w:rPr>
        <w:t>isBlockchainValid</w:t>
      </w:r>
      <w:r>
        <w:rPr>
          <w:rFonts w:ascii="Consolas" w:eastAsia="宋体" w:hAnsi="Consolas" w:cs="宋体"/>
          <w:color w:val="3B3B3B"/>
          <w:kern w:val="0"/>
          <w:szCs w:val="21"/>
        </w:rPr>
        <w:t>() {</w:t>
      </w:r>
    </w:p>
    <w:p w14:paraId="15C1C03A"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AF00DB"/>
          <w:kern w:val="0"/>
          <w:szCs w:val="21"/>
        </w:rPr>
        <w:t>for</w:t>
      </w:r>
      <w:r>
        <w:rPr>
          <w:rFonts w:ascii="Consolas" w:eastAsia="宋体" w:hAnsi="Consolas" w:cs="宋体"/>
          <w:color w:val="3B3B3B"/>
          <w:kern w:val="0"/>
          <w:szCs w:val="21"/>
        </w:rPr>
        <w:t xml:space="preserve"> (</w:t>
      </w:r>
      <w:r>
        <w:rPr>
          <w:rFonts w:ascii="Consolas" w:eastAsia="宋体" w:hAnsi="Consolas" w:cs="宋体"/>
          <w:color w:val="0000FF"/>
          <w:kern w:val="0"/>
          <w:szCs w:val="21"/>
        </w:rPr>
        <w:t>let</w:t>
      </w:r>
      <w:r>
        <w:rPr>
          <w:rFonts w:ascii="Consolas" w:eastAsia="宋体" w:hAnsi="Consolas" w:cs="宋体"/>
          <w:color w:val="3B3B3B"/>
          <w:kern w:val="0"/>
          <w:szCs w:val="21"/>
        </w:rPr>
        <w:t xml:space="preserve"> </w:t>
      </w:r>
      <w:r>
        <w:rPr>
          <w:rFonts w:ascii="Consolas" w:eastAsia="宋体" w:hAnsi="Consolas" w:cs="宋体"/>
          <w:color w:val="001080"/>
          <w:kern w:val="0"/>
          <w:szCs w:val="21"/>
        </w:rPr>
        <w:t>i</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98658"/>
          <w:kern w:val="0"/>
          <w:szCs w:val="21"/>
        </w:rPr>
        <w:t>1</w:t>
      </w:r>
      <w:r>
        <w:rPr>
          <w:rFonts w:ascii="Consolas" w:eastAsia="宋体" w:hAnsi="Consolas" w:cs="宋体"/>
          <w:color w:val="3B3B3B"/>
          <w:kern w:val="0"/>
          <w:szCs w:val="21"/>
        </w:rPr>
        <w:t xml:space="preserve">; </w:t>
      </w:r>
      <w:r>
        <w:rPr>
          <w:rFonts w:ascii="Consolas" w:eastAsia="宋体" w:hAnsi="Consolas" w:cs="宋体"/>
          <w:color w:val="001080"/>
          <w:kern w:val="0"/>
          <w:szCs w:val="21"/>
        </w:rPr>
        <w:t>i</w:t>
      </w:r>
      <w:r>
        <w:rPr>
          <w:rFonts w:ascii="Consolas" w:eastAsia="宋体" w:hAnsi="Consolas" w:cs="宋体"/>
          <w:color w:val="3B3B3B"/>
          <w:kern w:val="0"/>
          <w:szCs w:val="21"/>
        </w:rPr>
        <w:t xml:space="preserve"> </w:t>
      </w:r>
      <w:r>
        <w:rPr>
          <w:rFonts w:ascii="Consolas" w:eastAsia="宋体" w:hAnsi="Consolas" w:cs="宋体"/>
          <w:color w:val="000000"/>
          <w:kern w:val="0"/>
          <w:szCs w:val="21"/>
        </w:rPr>
        <w:t>&lt;</w:t>
      </w: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blockchain</w:t>
      </w:r>
      <w:r>
        <w:rPr>
          <w:rFonts w:ascii="Consolas" w:eastAsia="宋体" w:hAnsi="Consolas" w:cs="宋体"/>
          <w:color w:val="3B3B3B"/>
          <w:kern w:val="0"/>
          <w:szCs w:val="21"/>
        </w:rPr>
        <w:t>.</w:t>
      </w:r>
      <w:r>
        <w:rPr>
          <w:rFonts w:ascii="Consolas" w:eastAsia="宋体" w:hAnsi="Consolas" w:cs="宋体"/>
          <w:color w:val="001080"/>
          <w:kern w:val="0"/>
          <w:szCs w:val="21"/>
        </w:rPr>
        <w:t>length</w:t>
      </w:r>
      <w:r>
        <w:rPr>
          <w:rFonts w:ascii="Consolas" w:eastAsia="宋体" w:hAnsi="Consolas" w:cs="宋体"/>
          <w:color w:val="3B3B3B"/>
          <w:kern w:val="0"/>
          <w:szCs w:val="21"/>
        </w:rPr>
        <w:t xml:space="preserve">; </w:t>
      </w:r>
      <w:r>
        <w:rPr>
          <w:rFonts w:ascii="Consolas" w:eastAsia="宋体" w:hAnsi="Consolas" w:cs="宋体"/>
          <w:color w:val="001080"/>
          <w:kern w:val="0"/>
          <w:szCs w:val="21"/>
        </w:rPr>
        <w:t>i</w:t>
      </w:r>
      <w:r>
        <w:rPr>
          <w:rFonts w:ascii="Consolas" w:eastAsia="宋体" w:hAnsi="Consolas" w:cs="宋体"/>
          <w:color w:val="000000"/>
          <w:kern w:val="0"/>
          <w:szCs w:val="21"/>
        </w:rPr>
        <w:t>++</w:t>
      </w:r>
      <w:r>
        <w:rPr>
          <w:rFonts w:ascii="Consolas" w:eastAsia="宋体" w:hAnsi="Consolas" w:cs="宋体"/>
          <w:color w:val="3B3B3B"/>
          <w:kern w:val="0"/>
          <w:szCs w:val="21"/>
        </w:rPr>
        <w:t>) {</w:t>
      </w:r>
    </w:p>
    <w:p w14:paraId="44F82239"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00FF"/>
          <w:kern w:val="0"/>
          <w:szCs w:val="21"/>
        </w:rPr>
        <w:t>let</w:t>
      </w:r>
      <w:r>
        <w:rPr>
          <w:rFonts w:ascii="Consolas" w:eastAsia="宋体" w:hAnsi="Consolas" w:cs="宋体"/>
          <w:color w:val="3B3B3B"/>
          <w:kern w:val="0"/>
          <w:szCs w:val="21"/>
        </w:rPr>
        <w:t xml:space="preserve"> </w:t>
      </w:r>
      <w:r>
        <w:rPr>
          <w:rFonts w:ascii="Consolas" w:eastAsia="宋体" w:hAnsi="Consolas" w:cs="宋体"/>
          <w:color w:val="001080"/>
          <w:kern w:val="0"/>
          <w:szCs w:val="21"/>
        </w:rPr>
        <w:t>currentBlock</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blockchain</w:t>
      </w:r>
      <w:r>
        <w:rPr>
          <w:rFonts w:ascii="Consolas" w:eastAsia="宋体" w:hAnsi="Consolas" w:cs="宋体"/>
          <w:color w:val="3B3B3B"/>
          <w:kern w:val="0"/>
          <w:szCs w:val="21"/>
        </w:rPr>
        <w:t>[</w:t>
      </w:r>
      <w:r>
        <w:rPr>
          <w:rFonts w:ascii="Consolas" w:eastAsia="宋体" w:hAnsi="Consolas" w:cs="宋体"/>
          <w:color w:val="001080"/>
          <w:kern w:val="0"/>
          <w:szCs w:val="21"/>
        </w:rPr>
        <w:t>i</w:t>
      </w:r>
      <w:r>
        <w:rPr>
          <w:rFonts w:ascii="Consolas" w:eastAsia="宋体" w:hAnsi="Consolas" w:cs="宋体"/>
          <w:color w:val="3B3B3B"/>
          <w:kern w:val="0"/>
          <w:szCs w:val="21"/>
        </w:rPr>
        <w:t>];</w:t>
      </w:r>
    </w:p>
    <w:p w14:paraId="7E45C489"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0000FF"/>
          <w:kern w:val="0"/>
          <w:szCs w:val="21"/>
        </w:rPr>
        <w:t>let</w:t>
      </w:r>
      <w:r>
        <w:rPr>
          <w:rFonts w:ascii="Consolas" w:eastAsia="宋体" w:hAnsi="Consolas" w:cs="宋体"/>
          <w:color w:val="3B3B3B"/>
          <w:kern w:val="0"/>
          <w:szCs w:val="21"/>
        </w:rPr>
        <w:t xml:space="preserve"> </w:t>
      </w:r>
      <w:r>
        <w:rPr>
          <w:rFonts w:ascii="Consolas" w:eastAsia="宋体" w:hAnsi="Consolas" w:cs="宋体"/>
          <w:color w:val="001080"/>
          <w:kern w:val="0"/>
          <w:szCs w:val="21"/>
        </w:rPr>
        <w:t>previousBlock</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00FF"/>
          <w:kern w:val="0"/>
          <w:szCs w:val="21"/>
        </w:rPr>
        <w:t>this</w:t>
      </w:r>
      <w:r>
        <w:rPr>
          <w:rFonts w:ascii="Consolas" w:eastAsia="宋体" w:hAnsi="Consolas" w:cs="宋体"/>
          <w:color w:val="3B3B3B"/>
          <w:kern w:val="0"/>
          <w:szCs w:val="21"/>
        </w:rPr>
        <w:t>.</w:t>
      </w:r>
      <w:r>
        <w:rPr>
          <w:rFonts w:ascii="Consolas" w:eastAsia="宋体" w:hAnsi="Consolas" w:cs="宋体"/>
          <w:color w:val="001080"/>
          <w:kern w:val="0"/>
          <w:szCs w:val="21"/>
        </w:rPr>
        <w:t>blockchain</w:t>
      </w:r>
      <w:r>
        <w:rPr>
          <w:rFonts w:ascii="Consolas" w:eastAsia="宋体" w:hAnsi="Consolas" w:cs="宋体"/>
          <w:color w:val="3B3B3B"/>
          <w:kern w:val="0"/>
          <w:szCs w:val="21"/>
        </w:rPr>
        <w:t>[</w:t>
      </w:r>
      <w:r>
        <w:rPr>
          <w:rFonts w:ascii="Consolas" w:eastAsia="宋体" w:hAnsi="Consolas" w:cs="宋体"/>
          <w:color w:val="001080"/>
          <w:kern w:val="0"/>
          <w:szCs w:val="21"/>
        </w:rPr>
        <w:t>i</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98658"/>
          <w:kern w:val="0"/>
          <w:szCs w:val="21"/>
        </w:rPr>
        <w:t>1</w:t>
      </w:r>
      <w:r>
        <w:rPr>
          <w:rFonts w:ascii="Consolas" w:eastAsia="宋体" w:hAnsi="Consolas" w:cs="宋体"/>
          <w:color w:val="3B3B3B"/>
          <w:kern w:val="0"/>
          <w:szCs w:val="21"/>
        </w:rPr>
        <w:t>];</w:t>
      </w:r>
    </w:p>
    <w:p w14:paraId="5591C82F"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b/>
          <w:bCs/>
          <w:color w:val="3B3B3B"/>
          <w:kern w:val="0"/>
          <w:szCs w:val="21"/>
        </w:rPr>
      </w:pPr>
      <w:r>
        <w:rPr>
          <w:rFonts w:ascii="Consolas" w:eastAsia="宋体" w:hAnsi="Consolas" w:cs="宋体"/>
          <w:color w:val="3B3B3B"/>
          <w:kern w:val="0"/>
          <w:szCs w:val="21"/>
        </w:rPr>
        <w:t xml:space="preserve">            </w:t>
      </w:r>
      <w:r>
        <w:rPr>
          <w:rFonts w:ascii="Consolas" w:eastAsia="宋体" w:hAnsi="Consolas" w:cs="宋体"/>
          <w:b/>
          <w:bCs/>
          <w:color w:val="AF00DB"/>
          <w:kern w:val="0"/>
          <w:szCs w:val="21"/>
        </w:rPr>
        <w:t>if</w:t>
      </w:r>
      <w:r>
        <w:rPr>
          <w:rFonts w:ascii="Consolas" w:eastAsia="宋体" w:hAnsi="Consolas" w:cs="宋体"/>
          <w:b/>
          <w:bCs/>
          <w:color w:val="3B3B3B"/>
          <w:kern w:val="0"/>
          <w:szCs w:val="21"/>
        </w:rPr>
        <w:t xml:space="preserve"> (</w:t>
      </w:r>
      <w:r>
        <w:rPr>
          <w:rFonts w:ascii="Consolas" w:eastAsia="宋体" w:hAnsi="Consolas" w:cs="宋体"/>
          <w:b/>
          <w:bCs/>
          <w:color w:val="3B3B3B"/>
          <w:kern w:val="0"/>
          <w:szCs w:val="21"/>
          <w:u w:val="single"/>
        </w:rPr>
        <w:t xml:space="preserve">          </w:t>
      </w:r>
      <w:r>
        <w:rPr>
          <w:rFonts w:ascii="Consolas" w:eastAsia="宋体" w:hAnsi="Consolas" w:cs="宋体"/>
          <w:b/>
          <w:bCs/>
          <w:color w:val="3B3B3B"/>
          <w:kern w:val="0"/>
          <w:szCs w:val="21"/>
        </w:rPr>
        <w:t>) {</w:t>
      </w:r>
    </w:p>
    <w:p w14:paraId="54B99C33"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AF00DB"/>
          <w:kern w:val="0"/>
          <w:szCs w:val="21"/>
        </w:rPr>
        <w:t>return</w:t>
      </w:r>
      <w:r>
        <w:rPr>
          <w:rFonts w:ascii="Consolas" w:eastAsia="宋体" w:hAnsi="Consolas" w:cs="宋体"/>
          <w:color w:val="3B3B3B"/>
          <w:kern w:val="0"/>
          <w:szCs w:val="21"/>
        </w:rPr>
        <w:t xml:space="preserve"> </w:t>
      </w:r>
      <w:r>
        <w:rPr>
          <w:rFonts w:ascii="Consolas" w:eastAsia="宋体" w:hAnsi="Consolas" w:cs="宋体"/>
          <w:color w:val="0000FF"/>
          <w:kern w:val="0"/>
          <w:szCs w:val="21"/>
        </w:rPr>
        <w:t>false</w:t>
      </w:r>
      <w:r>
        <w:rPr>
          <w:rFonts w:ascii="Consolas" w:eastAsia="宋体" w:hAnsi="Consolas" w:cs="宋体"/>
          <w:color w:val="3B3B3B"/>
          <w:kern w:val="0"/>
          <w:szCs w:val="21"/>
        </w:rPr>
        <w:t>;</w:t>
      </w:r>
    </w:p>
    <w:p w14:paraId="6FAA244B"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w:t>
      </w:r>
    </w:p>
    <w:p w14:paraId="6D3F544B"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w:t>
      </w:r>
    </w:p>
    <w:p w14:paraId="3191B59C"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xml:space="preserve">        </w:t>
      </w:r>
      <w:r>
        <w:rPr>
          <w:rFonts w:ascii="Consolas" w:eastAsia="宋体" w:hAnsi="Consolas" w:cs="宋体"/>
          <w:color w:val="AF00DB"/>
          <w:kern w:val="0"/>
          <w:szCs w:val="21"/>
        </w:rPr>
        <w:t>return</w:t>
      </w:r>
      <w:r>
        <w:rPr>
          <w:rFonts w:ascii="Consolas" w:eastAsia="宋体" w:hAnsi="Consolas" w:cs="宋体"/>
          <w:color w:val="3B3B3B"/>
          <w:kern w:val="0"/>
          <w:szCs w:val="21"/>
        </w:rPr>
        <w:t xml:space="preserve"> </w:t>
      </w:r>
      <w:r>
        <w:rPr>
          <w:rFonts w:ascii="Consolas" w:eastAsia="宋体" w:hAnsi="Consolas" w:cs="宋体"/>
          <w:color w:val="0000FF"/>
          <w:kern w:val="0"/>
          <w:szCs w:val="21"/>
        </w:rPr>
        <w:t>true</w:t>
      </w:r>
      <w:r>
        <w:rPr>
          <w:rFonts w:ascii="Consolas" w:eastAsia="宋体" w:hAnsi="Consolas" w:cs="宋体"/>
          <w:color w:val="3B3B3B"/>
          <w:kern w:val="0"/>
          <w:szCs w:val="21"/>
        </w:rPr>
        <w:t>;</w:t>
      </w:r>
    </w:p>
    <w:p w14:paraId="3DF0FEF5"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3B3B3B"/>
          <w:kern w:val="0"/>
          <w:szCs w:val="21"/>
        </w:rPr>
        <w:t>    }</w:t>
      </w:r>
    </w:p>
    <w:p w14:paraId="6171DC50" w14:textId="77777777" w:rsidR="00DA29F4" w:rsidRDefault="00DA29F4">
      <w:pPr>
        <w:rPr>
          <w:rFonts w:ascii="Calibri" w:eastAsia="宋体" w:hAnsi="Calibri" w:cs="Times New Roman"/>
          <w:szCs w:val="22"/>
        </w:rPr>
      </w:pPr>
    </w:p>
    <w:p w14:paraId="4280145F" w14:textId="77777777" w:rsidR="00516721" w:rsidRPr="00516721" w:rsidRDefault="00516721" w:rsidP="00516721">
      <w:pPr>
        <w:widowControl/>
        <w:shd w:val="clear" w:color="auto" w:fill="1F1F1F"/>
        <w:spacing w:line="285" w:lineRule="atLeast"/>
        <w:jc w:val="left"/>
        <w:rPr>
          <w:ins w:id="97" w:author="石 夏源" w:date="2024-09-28T19:35:00Z"/>
          <w:rFonts w:ascii="Consolas" w:eastAsia="宋体" w:hAnsi="Consolas" w:cs="宋体"/>
          <w:color w:val="CCCCCC"/>
          <w:kern w:val="0"/>
          <w:szCs w:val="21"/>
        </w:rPr>
      </w:pPr>
      <w:ins w:id="98" w:author="石 夏源" w:date="2024-09-28T19:35:00Z">
        <w:r w:rsidRPr="00516721">
          <w:rPr>
            <w:rFonts w:ascii="Consolas" w:eastAsia="宋体" w:hAnsi="Consolas" w:cs="宋体"/>
            <w:color w:val="DCDCAA"/>
            <w:kern w:val="0"/>
            <w:szCs w:val="21"/>
          </w:rPr>
          <w:t>isBlockchainValid</w:t>
        </w:r>
        <w:r w:rsidRPr="00516721">
          <w:rPr>
            <w:rFonts w:ascii="Consolas" w:eastAsia="宋体" w:hAnsi="Consolas" w:cs="宋体"/>
            <w:color w:val="CCCCCC"/>
            <w:kern w:val="0"/>
            <w:szCs w:val="21"/>
          </w:rPr>
          <w:t>() {</w:t>
        </w:r>
      </w:ins>
    </w:p>
    <w:p w14:paraId="469A6AD6" w14:textId="77777777" w:rsidR="00516721" w:rsidRPr="00516721" w:rsidRDefault="00516721" w:rsidP="00516721">
      <w:pPr>
        <w:widowControl/>
        <w:shd w:val="clear" w:color="auto" w:fill="1F1F1F"/>
        <w:spacing w:line="285" w:lineRule="atLeast"/>
        <w:jc w:val="left"/>
        <w:rPr>
          <w:ins w:id="99" w:author="石 夏源" w:date="2024-09-28T19:35:00Z"/>
          <w:rFonts w:ascii="Consolas" w:eastAsia="宋体" w:hAnsi="Consolas" w:cs="宋体"/>
          <w:color w:val="CCCCCC"/>
          <w:kern w:val="0"/>
          <w:szCs w:val="21"/>
        </w:rPr>
      </w:pPr>
      <w:ins w:id="100" w:author="石 夏源" w:date="2024-09-28T19:35:00Z">
        <w:r w:rsidRPr="00516721">
          <w:rPr>
            <w:rFonts w:ascii="Consolas" w:eastAsia="宋体" w:hAnsi="Consolas" w:cs="宋体"/>
            <w:color w:val="CCCCCC"/>
            <w:kern w:val="0"/>
            <w:szCs w:val="21"/>
          </w:rPr>
          <w:t xml:space="preserve">        </w:t>
        </w:r>
        <w:r w:rsidRPr="00516721">
          <w:rPr>
            <w:rFonts w:ascii="Consolas" w:eastAsia="宋体" w:hAnsi="Consolas" w:cs="宋体"/>
            <w:color w:val="C586C0"/>
            <w:kern w:val="0"/>
            <w:szCs w:val="21"/>
          </w:rPr>
          <w:t>for</w:t>
        </w:r>
        <w:r w:rsidRPr="00516721">
          <w:rPr>
            <w:rFonts w:ascii="Consolas" w:eastAsia="宋体" w:hAnsi="Consolas" w:cs="宋体"/>
            <w:color w:val="CCCCCC"/>
            <w:kern w:val="0"/>
            <w:szCs w:val="21"/>
          </w:rPr>
          <w:t xml:space="preserve"> (</w:t>
        </w:r>
        <w:r w:rsidRPr="00516721">
          <w:rPr>
            <w:rFonts w:ascii="Consolas" w:eastAsia="宋体" w:hAnsi="Consolas" w:cs="宋体"/>
            <w:color w:val="569CD6"/>
            <w:kern w:val="0"/>
            <w:szCs w:val="21"/>
          </w:rPr>
          <w:t>let</w:t>
        </w:r>
        <w:r w:rsidRPr="00516721">
          <w:rPr>
            <w:rFonts w:ascii="Consolas" w:eastAsia="宋体" w:hAnsi="Consolas" w:cs="宋体"/>
            <w:color w:val="CCCCCC"/>
            <w:kern w:val="0"/>
            <w:szCs w:val="21"/>
          </w:rPr>
          <w:t xml:space="preserve"> </w:t>
        </w:r>
        <w:r w:rsidRPr="00516721">
          <w:rPr>
            <w:rFonts w:ascii="Consolas" w:eastAsia="宋体" w:hAnsi="Consolas" w:cs="宋体"/>
            <w:color w:val="9CDCFE"/>
            <w:kern w:val="0"/>
            <w:szCs w:val="21"/>
          </w:rPr>
          <w:t>i</w:t>
        </w:r>
        <w:r w:rsidRPr="00516721">
          <w:rPr>
            <w:rFonts w:ascii="Consolas" w:eastAsia="宋体" w:hAnsi="Consolas" w:cs="宋体"/>
            <w:color w:val="D4D4D4"/>
            <w:kern w:val="0"/>
            <w:szCs w:val="21"/>
          </w:rPr>
          <w:t>=</w:t>
        </w:r>
        <w:r w:rsidRPr="00516721">
          <w:rPr>
            <w:rFonts w:ascii="Consolas" w:eastAsia="宋体" w:hAnsi="Consolas" w:cs="宋体"/>
            <w:color w:val="B5CEA8"/>
            <w:kern w:val="0"/>
            <w:szCs w:val="21"/>
          </w:rPr>
          <w:t>1</w:t>
        </w:r>
        <w:r w:rsidRPr="00516721">
          <w:rPr>
            <w:rFonts w:ascii="Consolas" w:eastAsia="宋体" w:hAnsi="Consolas" w:cs="宋体"/>
            <w:color w:val="CCCCCC"/>
            <w:kern w:val="0"/>
            <w:szCs w:val="21"/>
          </w:rPr>
          <w:t xml:space="preserve">; </w:t>
        </w:r>
        <w:r w:rsidRPr="00516721">
          <w:rPr>
            <w:rFonts w:ascii="Consolas" w:eastAsia="宋体" w:hAnsi="Consolas" w:cs="宋体"/>
            <w:color w:val="9CDCFE"/>
            <w:kern w:val="0"/>
            <w:szCs w:val="21"/>
          </w:rPr>
          <w:t>i</w:t>
        </w:r>
        <w:r w:rsidRPr="00516721">
          <w:rPr>
            <w:rFonts w:ascii="Consolas" w:eastAsia="宋体" w:hAnsi="Consolas" w:cs="宋体"/>
            <w:color w:val="D4D4D4"/>
            <w:kern w:val="0"/>
            <w:szCs w:val="21"/>
          </w:rPr>
          <w:t>&lt;</w:t>
        </w:r>
        <w:r w:rsidRPr="00516721">
          <w:rPr>
            <w:rFonts w:ascii="Consolas" w:eastAsia="宋体" w:hAnsi="Consolas" w:cs="宋体"/>
            <w:color w:val="569CD6"/>
            <w:kern w:val="0"/>
            <w:szCs w:val="21"/>
          </w:rPr>
          <w:t>this</w:t>
        </w:r>
        <w:r w:rsidRPr="00516721">
          <w:rPr>
            <w:rFonts w:ascii="Consolas" w:eastAsia="宋体" w:hAnsi="Consolas" w:cs="宋体"/>
            <w:color w:val="CCCCCC"/>
            <w:kern w:val="0"/>
            <w:szCs w:val="21"/>
          </w:rPr>
          <w:t>.</w:t>
        </w:r>
        <w:r w:rsidRPr="00516721">
          <w:rPr>
            <w:rFonts w:ascii="Consolas" w:eastAsia="宋体" w:hAnsi="Consolas" w:cs="宋体"/>
            <w:color w:val="9CDCFE"/>
            <w:kern w:val="0"/>
            <w:szCs w:val="21"/>
          </w:rPr>
          <w:t>blockchain</w:t>
        </w:r>
        <w:r w:rsidRPr="00516721">
          <w:rPr>
            <w:rFonts w:ascii="Consolas" w:eastAsia="宋体" w:hAnsi="Consolas" w:cs="宋体"/>
            <w:color w:val="CCCCCC"/>
            <w:kern w:val="0"/>
            <w:szCs w:val="21"/>
          </w:rPr>
          <w:t>.</w:t>
        </w:r>
        <w:r w:rsidRPr="00516721">
          <w:rPr>
            <w:rFonts w:ascii="Consolas" w:eastAsia="宋体" w:hAnsi="Consolas" w:cs="宋体"/>
            <w:color w:val="9CDCFE"/>
            <w:kern w:val="0"/>
            <w:szCs w:val="21"/>
          </w:rPr>
          <w:t>length</w:t>
        </w:r>
        <w:r w:rsidRPr="00516721">
          <w:rPr>
            <w:rFonts w:ascii="Consolas" w:eastAsia="宋体" w:hAnsi="Consolas" w:cs="宋体"/>
            <w:color w:val="CCCCCC"/>
            <w:kern w:val="0"/>
            <w:szCs w:val="21"/>
          </w:rPr>
          <w:t xml:space="preserve">; </w:t>
        </w:r>
        <w:r w:rsidRPr="00516721">
          <w:rPr>
            <w:rFonts w:ascii="Consolas" w:eastAsia="宋体" w:hAnsi="Consolas" w:cs="宋体"/>
            <w:color w:val="9CDCFE"/>
            <w:kern w:val="0"/>
            <w:szCs w:val="21"/>
          </w:rPr>
          <w:t>i</w:t>
        </w:r>
        <w:r w:rsidRPr="00516721">
          <w:rPr>
            <w:rFonts w:ascii="Consolas" w:eastAsia="宋体" w:hAnsi="Consolas" w:cs="宋体"/>
            <w:color w:val="D4D4D4"/>
            <w:kern w:val="0"/>
            <w:szCs w:val="21"/>
          </w:rPr>
          <w:t>++</w:t>
        </w:r>
        <w:r w:rsidRPr="00516721">
          <w:rPr>
            <w:rFonts w:ascii="Consolas" w:eastAsia="宋体" w:hAnsi="Consolas" w:cs="宋体"/>
            <w:color w:val="CCCCCC"/>
            <w:kern w:val="0"/>
            <w:szCs w:val="21"/>
          </w:rPr>
          <w:t>) {</w:t>
        </w:r>
      </w:ins>
    </w:p>
    <w:p w14:paraId="2D0163EB" w14:textId="77777777" w:rsidR="00516721" w:rsidRPr="00516721" w:rsidRDefault="00516721" w:rsidP="00516721">
      <w:pPr>
        <w:widowControl/>
        <w:shd w:val="clear" w:color="auto" w:fill="1F1F1F"/>
        <w:spacing w:line="285" w:lineRule="atLeast"/>
        <w:jc w:val="left"/>
        <w:rPr>
          <w:ins w:id="101" w:author="石 夏源" w:date="2024-09-28T19:35:00Z"/>
          <w:rFonts w:ascii="Consolas" w:eastAsia="宋体" w:hAnsi="Consolas" w:cs="宋体"/>
          <w:color w:val="CCCCCC"/>
          <w:kern w:val="0"/>
          <w:szCs w:val="21"/>
        </w:rPr>
      </w:pPr>
      <w:ins w:id="102" w:author="石 夏源" w:date="2024-09-28T19:35:00Z">
        <w:r w:rsidRPr="00516721">
          <w:rPr>
            <w:rFonts w:ascii="Consolas" w:eastAsia="宋体" w:hAnsi="Consolas" w:cs="宋体"/>
            <w:color w:val="CCCCCC"/>
            <w:kern w:val="0"/>
            <w:szCs w:val="21"/>
          </w:rPr>
          <w:t xml:space="preserve">        </w:t>
        </w:r>
        <w:r w:rsidRPr="00516721">
          <w:rPr>
            <w:rFonts w:ascii="Consolas" w:eastAsia="宋体" w:hAnsi="Consolas" w:cs="宋体"/>
            <w:color w:val="569CD6"/>
            <w:kern w:val="0"/>
            <w:szCs w:val="21"/>
          </w:rPr>
          <w:t>let</w:t>
        </w:r>
        <w:r w:rsidRPr="00516721">
          <w:rPr>
            <w:rFonts w:ascii="Consolas" w:eastAsia="宋体" w:hAnsi="Consolas" w:cs="宋体"/>
            <w:color w:val="CCCCCC"/>
            <w:kern w:val="0"/>
            <w:szCs w:val="21"/>
          </w:rPr>
          <w:t xml:space="preserve"> </w:t>
        </w:r>
        <w:r w:rsidRPr="00516721">
          <w:rPr>
            <w:rFonts w:ascii="Consolas" w:eastAsia="宋体" w:hAnsi="Consolas" w:cs="宋体"/>
            <w:color w:val="9CDCFE"/>
            <w:kern w:val="0"/>
            <w:szCs w:val="21"/>
          </w:rPr>
          <w:t>currentBlock</w:t>
        </w:r>
        <w:r w:rsidRPr="00516721">
          <w:rPr>
            <w:rFonts w:ascii="Consolas" w:eastAsia="宋体" w:hAnsi="Consolas" w:cs="宋体"/>
            <w:color w:val="CCCCCC"/>
            <w:kern w:val="0"/>
            <w:szCs w:val="21"/>
          </w:rPr>
          <w:t xml:space="preserve"> </w:t>
        </w:r>
        <w:r w:rsidRPr="00516721">
          <w:rPr>
            <w:rFonts w:ascii="Consolas" w:eastAsia="宋体" w:hAnsi="Consolas" w:cs="宋体"/>
            <w:color w:val="D4D4D4"/>
            <w:kern w:val="0"/>
            <w:szCs w:val="21"/>
          </w:rPr>
          <w:t>=</w:t>
        </w:r>
        <w:r w:rsidRPr="00516721">
          <w:rPr>
            <w:rFonts w:ascii="Consolas" w:eastAsia="宋体" w:hAnsi="Consolas" w:cs="宋体"/>
            <w:color w:val="CCCCCC"/>
            <w:kern w:val="0"/>
            <w:szCs w:val="21"/>
          </w:rPr>
          <w:t xml:space="preserve"> </w:t>
        </w:r>
        <w:r w:rsidRPr="00516721">
          <w:rPr>
            <w:rFonts w:ascii="Consolas" w:eastAsia="宋体" w:hAnsi="Consolas" w:cs="宋体"/>
            <w:color w:val="569CD6"/>
            <w:kern w:val="0"/>
            <w:szCs w:val="21"/>
          </w:rPr>
          <w:t>this</w:t>
        </w:r>
        <w:r w:rsidRPr="00516721">
          <w:rPr>
            <w:rFonts w:ascii="Consolas" w:eastAsia="宋体" w:hAnsi="Consolas" w:cs="宋体"/>
            <w:color w:val="CCCCCC"/>
            <w:kern w:val="0"/>
            <w:szCs w:val="21"/>
          </w:rPr>
          <w:t>.</w:t>
        </w:r>
        <w:r w:rsidRPr="00516721">
          <w:rPr>
            <w:rFonts w:ascii="Consolas" w:eastAsia="宋体" w:hAnsi="Consolas" w:cs="宋体"/>
            <w:color w:val="9CDCFE"/>
            <w:kern w:val="0"/>
            <w:szCs w:val="21"/>
          </w:rPr>
          <w:t>blockchain</w:t>
        </w:r>
        <w:r w:rsidRPr="00516721">
          <w:rPr>
            <w:rFonts w:ascii="Consolas" w:eastAsia="宋体" w:hAnsi="Consolas" w:cs="宋体"/>
            <w:color w:val="CCCCCC"/>
            <w:kern w:val="0"/>
            <w:szCs w:val="21"/>
          </w:rPr>
          <w:t>[</w:t>
        </w:r>
        <w:r w:rsidRPr="00516721">
          <w:rPr>
            <w:rFonts w:ascii="Consolas" w:eastAsia="宋体" w:hAnsi="Consolas" w:cs="宋体"/>
            <w:color w:val="9CDCFE"/>
            <w:kern w:val="0"/>
            <w:szCs w:val="21"/>
          </w:rPr>
          <w:t>i</w:t>
        </w:r>
        <w:r w:rsidRPr="00516721">
          <w:rPr>
            <w:rFonts w:ascii="Consolas" w:eastAsia="宋体" w:hAnsi="Consolas" w:cs="宋体"/>
            <w:color w:val="CCCCCC"/>
            <w:kern w:val="0"/>
            <w:szCs w:val="21"/>
          </w:rPr>
          <w:t>];</w:t>
        </w:r>
      </w:ins>
    </w:p>
    <w:p w14:paraId="2962EF7C" w14:textId="77777777" w:rsidR="00516721" w:rsidRPr="00516721" w:rsidRDefault="00516721" w:rsidP="00516721">
      <w:pPr>
        <w:widowControl/>
        <w:shd w:val="clear" w:color="auto" w:fill="1F1F1F"/>
        <w:spacing w:line="285" w:lineRule="atLeast"/>
        <w:jc w:val="left"/>
        <w:rPr>
          <w:ins w:id="103" w:author="石 夏源" w:date="2024-09-28T19:35:00Z"/>
          <w:rFonts w:ascii="Consolas" w:eastAsia="宋体" w:hAnsi="Consolas" w:cs="宋体"/>
          <w:color w:val="CCCCCC"/>
          <w:kern w:val="0"/>
          <w:szCs w:val="21"/>
        </w:rPr>
      </w:pPr>
      <w:ins w:id="104" w:author="石 夏源" w:date="2024-09-28T19:35:00Z">
        <w:r w:rsidRPr="00516721">
          <w:rPr>
            <w:rFonts w:ascii="Consolas" w:eastAsia="宋体" w:hAnsi="Consolas" w:cs="宋体"/>
            <w:color w:val="CCCCCC"/>
            <w:kern w:val="0"/>
            <w:szCs w:val="21"/>
          </w:rPr>
          <w:t xml:space="preserve">        </w:t>
        </w:r>
        <w:r w:rsidRPr="00516721">
          <w:rPr>
            <w:rFonts w:ascii="Consolas" w:eastAsia="宋体" w:hAnsi="Consolas" w:cs="宋体"/>
            <w:color w:val="569CD6"/>
            <w:kern w:val="0"/>
            <w:szCs w:val="21"/>
          </w:rPr>
          <w:t>let</w:t>
        </w:r>
        <w:r w:rsidRPr="00516721">
          <w:rPr>
            <w:rFonts w:ascii="Consolas" w:eastAsia="宋体" w:hAnsi="Consolas" w:cs="宋体"/>
            <w:color w:val="CCCCCC"/>
            <w:kern w:val="0"/>
            <w:szCs w:val="21"/>
          </w:rPr>
          <w:t xml:space="preserve"> </w:t>
        </w:r>
        <w:r w:rsidRPr="00516721">
          <w:rPr>
            <w:rFonts w:ascii="Consolas" w:eastAsia="宋体" w:hAnsi="Consolas" w:cs="宋体"/>
            <w:color w:val="9CDCFE"/>
            <w:kern w:val="0"/>
            <w:szCs w:val="21"/>
          </w:rPr>
          <w:t>previousBlock</w:t>
        </w:r>
        <w:r w:rsidRPr="00516721">
          <w:rPr>
            <w:rFonts w:ascii="Consolas" w:eastAsia="宋体" w:hAnsi="Consolas" w:cs="宋体"/>
            <w:color w:val="CCCCCC"/>
            <w:kern w:val="0"/>
            <w:szCs w:val="21"/>
          </w:rPr>
          <w:t xml:space="preserve"> </w:t>
        </w:r>
        <w:r w:rsidRPr="00516721">
          <w:rPr>
            <w:rFonts w:ascii="Consolas" w:eastAsia="宋体" w:hAnsi="Consolas" w:cs="宋体"/>
            <w:color w:val="D4D4D4"/>
            <w:kern w:val="0"/>
            <w:szCs w:val="21"/>
          </w:rPr>
          <w:t>=</w:t>
        </w:r>
        <w:r w:rsidRPr="00516721">
          <w:rPr>
            <w:rFonts w:ascii="Consolas" w:eastAsia="宋体" w:hAnsi="Consolas" w:cs="宋体"/>
            <w:color w:val="CCCCCC"/>
            <w:kern w:val="0"/>
            <w:szCs w:val="21"/>
          </w:rPr>
          <w:t xml:space="preserve"> </w:t>
        </w:r>
        <w:r w:rsidRPr="00516721">
          <w:rPr>
            <w:rFonts w:ascii="Consolas" w:eastAsia="宋体" w:hAnsi="Consolas" w:cs="宋体"/>
            <w:color w:val="569CD6"/>
            <w:kern w:val="0"/>
            <w:szCs w:val="21"/>
          </w:rPr>
          <w:t>this</w:t>
        </w:r>
        <w:r w:rsidRPr="00516721">
          <w:rPr>
            <w:rFonts w:ascii="Consolas" w:eastAsia="宋体" w:hAnsi="Consolas" w:cs="宋体"/>
            <w:color w:val="CCCCCC"/>
            <w:kern w:val="0"/>
            <w:szCs w:val="21"/>
          </w:rPr>
          <w:t>.</w:t>
        </w:r>
        <w:r w:rsidRPr="00516721">
          <w:rPr>
            <w:rFonts w:ascii="Consolas" w:eastAsia="宋体" w:hAnsi="Consolas" w:cs="宋体"/>
            <w:color w:val="9CDCFE"/>
            <w:kern w:val="0"/>
            <w:szCs w:val="21"/>
          </w:rPr>
          <w:t>blockchain</w:t>
        </w:r>
        <w:r w:rsidRPr="00516721">
          <w:rPr>
            <w:rFonts w:ascii="Consolas" w:eastAsia="宋体" w:hAnsi="Consolas" w:cs="宋体"/>
            <w:color w:val="CCCCCC"/>
            <w:kern w:val="0"/>
            <w:szCs w:val="21"/>
          </w:rPr>
          <w:t>[</w:t>
        </w:r>
        <w:r w:rsidRPr="00516721">
          <w:rPr>
            <w:rFonts w:ascii="Consolas" w:eastAsia="宋体" w:hAnsi="Consolas" w:cs="宋体"/>
            <w:color w:val="9CDCFE"/>
            <w:kern w:val="0"/>
            <w:szCs w:val="21"/>
          </w:rPr>
          <w:t>i</w:t>
        </w:r>
        <w:r w:rsidRPr="00516721">
          <w:rPr>
            <w:rFonts w:ascii="Consolas" w:eastAsia="宋体" w:hAnsi="Consolas" w:cs="宋体"/>
            <w:color w:val="D4D4D4"/>
            <w:kern w:val="0"/>
            <w:szCs w:val="21"/>
          </w:rPr>
          <w:t>-</w:t>
        </w:r>
        <w:r w:rsidRPr="00516721">
          <w:rPr>
            <w:rFonts w:ascii="Consolas" w:eastAsia="宋体" w:hAnsi="Consolas" w:cs="宋体"/>
            <w:color w:val="B5CEA8"/>
            <w:kern w:val="0"/>
            <w:szCs w:val="21"/>
          </w:rPr>
          <w:t>1</w:t>
        </w:r>
        <w:r w:rsidRPr="00516721">
          <w:rPr>
            <w:rFonts w:ascii="Consolas" w:eastAsia="宋体" w:hAnsi="Consolas" w:cs="宋体"/>
            <w:color w:val="CCCCCC"/>
            <w:kern w:val="0"/>
            <w:szCs w:val="21"/>
          </w:rPr>
          <w:t>];</w:t>
        </w:r>
      </w:ins>
    </w:p>
    <w:p w14:paraId="538A3BF7" w14:textId="77777777" w:rsidR="00516721" w:rsidRPr="00516721" w:rsidRDefault="00516721" w:rsidP="00516721">
      <w:pPr>
        <w:widowControl/>
        <w:shd w:val="clear" w:color="auto" w:fill="1F1F1F"/>
        <w:spacing w:line="285" w:lineRule="atLeast"/>
        <w:jc w:val="left"/>
        <w:rPr>
          <w:ins w:id="105" w:author="石 夏源" w:date="2024-09-28T19:35:00Z"/>
          <w:rFonts w:ascii="Consolas" w:eastAsia="宋体" w:hAnsi="Consolas" w:cs="宋体"/>
          <w:color w:val="CCCCCC"/>
          <w:kern w:val="0"/>
          <w:szCs w:val="21"/>
        </w:rPr>
      </w:pPr>
      <w:ins w:id="106" w:author="石 夏源" w:date="2024-09-28T19:35:00Z">
        <w:r w:rsidRPr="00516721">
          <w:rPr>
            <w:rFonts w:ascii="Consolas" w:eastAsia="宋体" w:hAnsi="Consolas" w:cs="宋体"/>
            <w:color w:val="CCCCCC"/>
            <w:kern w:val="0"/>
            <w:szCs w:val="21"/>
          </w:rPr>
          <w:lastRenderedPageBreak/>
          <w:t xml:space="preserve">        </w:t>
        </w:r>
        <w:r w:rsidRPr="00516721">
          <w:rPr>
            <w:rFonts w:ascii="Consolas" w:eastAsia="宋体" w:hAnsi="Consolas" w:cs="宋体"/>
            <w:color w:val="C586C0"/>
            <w:kern w:val="0"/>
            <w:szCs w:val="21"/>
          </w:rPr>
          <w:t>if</w:t>
        </w:r>
        <w:r w:rsidRPr="00516721">
          <w:rPr>
            <w:rFonts w:ascii="Consolas" w:eastAsia="宋体" w:hAnsi="Consolas" w:cs="宋体"/>
            <w:color w:val="CCCCCC"/>
            <w:kern w:val="0"/>
            <w:szCs w:val="21"/>
          </w:rPr>
          <w:t xml:space="preserve"> ((</w:t>
        </w:r>
        <w:r w:rsidRPr="00516721">
          <w:rPr>
            <w:rFonts w:ascii="Consolas" w:eastAsia="宋体" w:hAnsi="Consolas" w:cs="宋体"/>
            <w:color w:val="9CDCFE"/>
            <w:kern w:val="0"/>
            <w:szCs w:val="21"/>
          </w:rPr>
          <w:t>currentBlock</w:t>
        </w:r>
        <w:r w:rsidRPr="00516721">
          <w:rPr>
            <w:rFonts w:ascii="Consolas" w:eastAsia="宋体" w:hAnsi="Consolas" w:cs="宋体"/>
            <w:color w:val="CCCCCC"/>
            <w:kern w:val="0"/>
            <w:szCs w:val="21"/>
          </w:rPr>
          <w:t>.</w:t>
        </w:r>
        <w:r w:rsidRPr="00516721">
          <w:rPr>
            <w:rFonts w:ascii="Consolas" w:eastAsia="宋体" w:hAnsi="Consolas" w:cs="宋体"/>
            <w:color w:val="9CDCFE"/>
            <w:kern w:val="0"/>
            <w:szCs w:val="21"/>
          </w:rPr>
          <w:t>previousHash</w:t>
        </w:r>
        <w:r w:rsidRPr="00516721">
          <w:rPr>
            <w:rFonts w:ascii="Consolas" w:eastAsia="宋体" w:hAnsi="Consolas" w:cs="宋体"/>
            <w:color w:val="CCCCCC"/>
            <w:kern w:val="0"/>
            <w:szCs w:val="21"/>
          </w:rPr>
          <w:t xml:space="preserve"> </w:t>
        </w:r>
        <w:r w:rsidRPr="00516721">
          <w:rPr>
            <w:rFonts w:ascii="Consolas" w:eastAsia="宋体" w:hAnsi="Consolas" w:cs="宋体"/>
            <w:color w:val="D4D4D4"/>
            <w:kern w:val="0"/>
            <w:szCs w:val="21"/>
          </w:rPr>
          <w:t>!==</w:t>
        </w:r>
        <w:r w:rsidRPr="00516721">
          <w:rPr>
            <w:rFonts w:ascii="Consolas" w:eastAsia="宋体" w:hAnsi="Consolas" w:cs="宋体"/>
            <w:color w:val="CCCCCC"/>
            <w:kern w:val="0"/>
            <w:szCs w:val="21"/>
          </w:rPr>
          <w:t xml:space="preserve"> </w:t>
        </w:r>
        <w:r w:rsidRPr="00516721">
          <w:rPr>
            <w:rFonts w:ascii="Consolas" w:eastAsia="宋体" w:hAnsi="Consolas" w:cs="宋体"/>
            <w:color w:val="9CDCFE"/>
            <w:kern w:val="0"/>
            <w:szCs w:val="21"/>
          </w:rPr>
          <w:t>previousBlock</w:t>
        </w:r>
        <w:r w:rsidRPr="00516721">
          <w:rPr>
            <w:rFonts w:ascii="Consolas" w:eastAsia="宋体" w:hAnsi="Consolas" w:cs="宋体"/>
            <w:color w:val="CCCCCC"/>
            <w:kern w:val="0"/>
            <w:szCs w:val="21"/>
          </w:rPr>
          <w:t>.</w:t>
        </w:r>
        <w:r w:rsidRPr="00516721">
          <w:rPr>
            <w:rFonts w:ascii="Consolas" w:eastAsia="宋体" w:hAnsi="Consolas" w:cs="宋体"/>
            <w:color w:val="9CDCFE"/>
            <w:kern w:val="0"/>
            <w:szCs w:val="21"/>
          </w:rPr>
          <w:t>hash</w:t>
        </w:r>
        <w:r w:rsidRPr="00516721">
          <w:rPr>
            <w:rFonts w:ascii="Consolas" w:eastAsia="宋体" w:hAnsi="Consolas" w:cs="宋体"/>
            <w:color w:val="CCCCCC"/>
            <w:kern w:val="0"/>
            <w:szCs w:val="21"/>
          </w:rPr>
          <w:t xml:space="preserve">) </w:t>
        </w:r>
        <w:r w:rsidRPr="00516721">
          <w:rPr>
            <w:rFonts w:ascii="Consolas" w:eastAsia="宋体" w:hAnsi="Consolas" w:cs="宋体"/>
            <w:color w:val="D4D4D4"/>
            <w:kern w:val="0"/>
            <w:szCs w:val="21"/>
          </w:rPr>
          <w:t>||</w:t>
        </w:r>
      </w:ins>
    </w:p>
    <w:p w14:paraId="792B5D5A" w14:textId="77777777" w:rsidR="00516721" w:rsidRPr="00516721" w:rsidRDefault="00516721" w:rsidP="00516721">
      <w:pPr>
        <w:widowControl/>
        <w:shd w:val="clear" w:color="auto" w:fill="1F1F1F"/>
        <w:spacing w:line="285" w:lineRule="atLeast"/>
        <w:jc w:val="left"/>
        <w:rPr>
          <w:ins w:id="107" w:author="石 夏源" w:date="2024-09-28T19:35:00Z"/>
          <w:rFonts w:ascii="Consolas" w:eastAsia="宋体" w:hAnsi="Consolas" w:cs="宋体"/>
          <w:color w:val="CCCCCC"/>
          <w:kern w:val="0"/>
          <w:szCs w:val="21"/>
        </w:rPr>
      </w:pPr>
      <w:ins w:id="108" w:author="石 夏源" w:date="2024-09-28T19:35:00Z">
        <w:r w:rsidRPr="00516721">
          <w:rPr>
            <w:rFonts w:ascii="Consolas" w:eastAsia="宋体" w:hAnsi="Consolas" w:cs="宋体"/>
            <w:color w:val="CCCCCC"/>
            <w:kern w:val="0"/>
            <w:szCs w:val="21"/>
          </w:rPr>
          <w:t>        (</w:t>
        </w:r>
        <w:r w:rsidRPr="00516721">
          <w:rPr>
            <w:rFonts w:ascii="Consolas" w:eastAsia="宋体" w:hAnsi="Consolas" w:cs="宋体"/>
            <w:color w:val="9CDCFE"/>
            <w:kern w:val="0"/>
            <w:szCs w:val="21"/>
          </w:rPr>
          <w:t>currentBlock</w:t>
        </w:r>
        <w:r w:rsidRPr="00516721">
          <w:rPr>
            <w:rFonts w:ascii="Consolas" w:eastAsia="宋体" w:hAnsi="Consolas" w:cs="宋体"/>
            <w:color w:val="CCCCCC"/>
            <w:kern w:val="0"/>
            <w:szCs w:val="21"/>
          </w:rPr>
          <w:t>.</w:t>
        </w:r>
        <w:r w:rsidRPr="00516721">
          <w:rPr>
            <w:rFonts w:ascii="Consolas" w:eastAsia="宋体" w:hAnsi="Consolas" w:cs="宋体"/>
            <w:color w:val="9CDCFE"/>
            <w:kern w:val="0"/>
            <w:szCs w:val="21"/>
          </w:rPr>
          <w:t>hash</w:t>
        </w:r>
        <w:r w:rsidRPr="00516721">
          <w:rPr>
            <w:rFonts w:ascii="Consolas" w:eastAsia="宋体" w:hAnsi="Consolas" w:cs="宋体"/>
            <w:color w:val="CCCCCC"/>
            <w:kern w:val="0"/>
            <w:szCs w:val="21"/>
          </w:rPr>
          <w:t xml:space="preserve"> </w:t>
        </w:r>
        <w:r w:rsidRPr="00516721">
          <w:rPr>
            <w:rFonts w:ascii="Consolas" w:eastAsia="宋体" w:hAnsi="Consolas" w:cs="宋体"/>
            <w:color w:val="D4D4D4"/>
            <w:kern w:val="0"/>
            <w:szCs w:val="21"/>
          </w:rPr>
          <w:t>!==</w:t>
        </w:r>
        <w:r w:rsidRPr="00516721">
          <w:rPr>
            <w:rFonts w:ascii="Consolas" w:eastAsia="宋体" w:hAnsi="Consolas" w:cs="宋体"/>
            <w:color w:val="CCCCCC"/>
            <w:kern w:val="0"/>
            <w:szCs w:val="21"/>
          </w:rPr>
          <w:t xml:space="preserve"> </w:t>
        </w:r>
        <w:r w:rsidRPr="00516721">
          <w:rPr>
            <w:rFonts w:ascii="Consolas" w:eastAsia="宋体" w:hAnsi="Consolas" w:cs="宋体"/>
            <w:color w:val="9CDCFE"/>
            <w:kern w:val="0"/>
            <w:szCs w:val="21"/>
          </w:rPr>
          <w:t>currentBlock</w:t>
        </w:r>
        <w:r w:rsidRPr="00516721">
          <w:rPr>
            <w:rFonts w:ascii="Consolas" w:eastAsia="宋体" w:hAnsi="Consolas" w:cs="宋体"/>
            <w:color w:val="CCCCCC"/>
            <w:kern w:val="0"/>
            <w:szCs w:val="21"/>
          </w:rPr>
          <w:t>.</w:t>
        </w:r>
        <w:r w:rsidRPr="00516721">
          <w:rPr>
            <w:rFonts w:ascii="Consolas" w:eastAsia="宋体" w:hAnsi="Consolas" w:cs="宋体"/>
            <w:color w:val="DCDCAA"/>
            <w:kern w:val="0"/>
            <w:szCs w:val="21"/>
          </w:rPr>
          <w:t>getHash</w:t>
        </w:r>
        <w:r w:rsidRPr="00516721">
          <w:rPr>
            <w:rFonts w:ascii="Consolas" w:eastAsia="宋体" w:hAnsi="Consolas" w:cs="宋体"/>
            <w:color w:val="CCCCCC"/>
            <w:kern w:val="0"/>
            <w:szCs w:val="21"/>
          </w:rPr>
          <w:t>())) {</w:t>
        </w:r>
      </w:ins>
    </w:p>
    <w:p w14:paraId="0FA931BF" w14:textId="77777777" w:rsidR="00516721" w:rsidRPr="00516721" w:rsidRDefault="00516721" w:rsidP="00516721">
      <w:pPr>
        <w:widowControl/>
        <w:shd w:val="clear" w:color="auto" w:fill="1F1F1F"/>
        <w:spacing w:line="285" w:lineRule="atLeast"/>
        <w:jc w:val="left"/>
        <w:rPr>
          <w:ins w:id="109" w:author="石 夏源" w:date="2024-09-28T19:35:00Z"/>
          <w:rFonts w:ascii="Consolas" w:eastAsia="宋体" w:hAnsi="Consolas" w:cs="宋体"/>
          <w:color w:val="CCCCCC"/>
          <w:kern w:val="0"/>
          <w:szCs w:val="21"/>
        </w:rPr>
      </w:pPr>
      <w:ins w:id="110" w:author="石 夏源" w:date="2024-09-28T19:35:00Z">
        <w:r w:rsidRPr="00516721">
          <w:rPr>
            <w:rFonts w:ascii="Consolas" w:eastAsia="宋体" w:hAnsi="Consolas" w:cs="宋体"/>
            <w:color w:val="CCCCCC"/>
            <w:kern w:val="0"/>
            <w:szCs w:val="21"/>
          </w:rPr>
          <w:t xml:space="preserve">        </w:t>
        </w:r>
        <w:r w:rsidRPr="00516721">
          <w:rPr>
            <w:rFonts w:ascii="Consolas" w:eastAsia="宋体" w:hAnsi="Consolas" w:cs="宋体"/>
            <w:color w:val="C586C0"/>
            <w:kern w:val="0"/>
            <w:szCs w:val="21"/>
          </w:rPr>
          <w:t>return</w:t>
        </w:r>
        <w:r w:rsidRPr="00516721">
          <w:rPr>
            <w:rFonts w:ascii="Consolas" w:eastAsia="宋体" w:hAnsi="Consolas" w:cs="宋体"/>
            <w:color w:val="CCCCCC"/>
            <w:kern w:val="0"/>
            <w:szCs w:val="21"/>
          </w:rPr>
          <w:t xml:space="preserve"> </w:t>
        </w:r>
        <w:r w:rsidRPr="00516721">
          <w:rPr>
            <w:rFonts w:ascii="Consolas" w:eastAsia="宋体" w:hAnsi="Consolas" w:cs="宋体"/>
            <w:color w:val="569CD6"/>
            <w:kern w:val="0"/>
            <w:szCs w:val="21"/>
          </w:rPr>
          <w:t>false</w:t>
        </w:r>
        <w:r w:rsidRPr="00516721">
          <w:rPr>
            <w:rFonts w:ascii="Consolas" w:eastAsia="宋体" w:hAnsi="Consolas" w:cs="宋体"/>
            <w:color w:val="CCCCCC"/>
            <w:kern w:val="0"/>
            <w:szCs w:val="21"/>
          </w:rPr>
          <w:t>;</w:t>
        </w:r>
      </w:ins>
    </w:p>
    <w:p w14:paraId="68E61D2A" w14:textId="77777777" w:rsidR="00516721" w:rsidRPr="00516721" w:rsidRDefault="00516721" w:rsidP="00516721">
      <w:pPr>
        <w:widowControl/>
        <w:shd w:val="clear" w:color="auto" w:fill="1F1F1F"/>
        <w:spacing w:line="285" w:lineRule="atLeast"/>
        <w:jc w:val="left"/>
        <w:rPr>
          <w:ins w:id="111" w:author="石 夏源" w:date="2024-09-28T19:35:00Z"/>
          <w:rFonts w:ascii="Consolas" w:eastAsia="宋体" w:hAnsi="Consolas" w:cs="宋体"/>
          <w:color w:val="CCCCCC"/>
          <w:kern w:val="0"/>
          <w:szCs w:val="21"/>
        </w:rPr>
      </w:pPr>
      <w:ins w:id="112" w:author="石 夏源" w:date="2024-09-28T19:35:00Z">
        <w:r w:rsidRPr="00516721">
          <w:rPr>
            <w:rFonts w:ascii="Consolas" w:eastAsia="宋体" w:hAnsi="Consolas" w:cs="宋体"/>
            <w:color w:val="CCCCCC"/>
            <w:kern w:val="0"/>
            <w:szCs w:val="21"/>
          </w:rPr>
          <w:t>        }</w:t>
        </w:r>
      </w:ins>
    </w:p>
    <w:p w14:paraId="5EF9B79C" w14:textId="77777777" w:rsidR="00516721" w:rsidRPr="00516721" w:rsidRDefault="00516721" w:rsidP="00516721">
      <w:pPr>
        <w:widowControl/>
        <w:shd w:val="clear" w:color="auto" w:fill="1F1F1F"/>
        <w:spacing w:line="285" w:lineRule="atLeast"/>
        <w:jc w:val="left"/>
        <w:rPr>
          <w:ins w:id="113" w:author="石 夏源" w:date="2024-09-28T19:35:00Z"/>
          <w:rFonts w:ascii="Consolas" w:eastAsia="宋体" w:hAnsi="Consolas" w:cs="宋体"/>
          <w:color w:val="CCCCCC"/>
          <w:kern w:val="0"/>
          <w:szCs w:val="21"/>
        </w:rPr>
      </w:pPr>
      <w:ins w:id="114" w:author="石 夏源" w:date="2024-09-28T19:35:00Z">
        <w:r w:rsidRPr="00516721">
          <w:rPr>
            <w:rFonts w:ascii="Consolas" w:eastAsia="宋体" w:hAnsi="Consolas" w:cs="宋体"/>
            <w:color w:val="CCCCCC"/>
            <w:kern w:val="0"/>
            <w:szCs w:val="21"/>
          </w:rPr>
          <w:t>        }</w:t>
        </w:r>
      </w:ins>
    </w:p>
    <w:p w14:paraId="2D05D655" w14:textId="77777777" w:rsidR="00516721" w:rsidRPr="00516721" w:rsidRDefault="00516721" w:rsidP="00516721">
      <w:pPr>
        <w:widowControl/>
        <w:shd w:val="clear" w:color="auto" w:fill="1F1F1F"/>
        <w:spacing w:line="285" w:lineRule="atLeast"/>
        <w:jc w:val="left"/>
        <w:rPr>
          <w:ins w:id="115" w:author="石 夏源" w:date="2024-09-28T19:35:00Z"/>
          <w:rFonts w:ascii="Consolas" w:eastAsia="宋体" w:hAnsi="Consolas" w:cs="宋体"/>
          <w:color w:val="CCCCCC"/>
          <w:kern w:val="0"/>
          <w:szCs w:val="21"/>
        </w:rPr>
      </w:pPr>
      <w:ins w:id="116" w:author="石 夏源" w:date="2024-09-28T19:35:00Z">
        <w:r w:rsidRPr="00516721">
          <w:rPr>
            <w:rFonts w:ascii="Consolas" w:eastAsia="宋体" w:hAnsi="Consolas" w:cs="宋体"/>
            <w:color w:val="CCCCCC"/>
            <w:kern w:val="0"/>
            <w:szCs w:val="21"/>
          </w:rPr>
          <w:t xml:space="preserve">        </w:t>
        </w:r>
        <w:r w:rsidRPr="00516721">
          <w:rPr>
            <w:rFonts w:ascii="Consolas" w:eastAsia="宋体" w:hAnsi="Consolas" w:cs="宋体"/>
            <w:color w:val="C586C0"/>
            <w:kern w:val="0"/>
            <w:szCs w:val="21"/>
          </w:rPr>
          <w:t>return</w:t>
        </w:r>
        <w:r w:rsidRPr="00516721">
          <w:rPr>
            <w:rFonts w:ascii="Consolas" w:eastAsia="宋体" w:hAnsi="Consolas" w:cs="宋体"/>
            <w:color w:val="CCCCCC"/>
            <w:kern w:val="0"/>
            <w:szCs w:val="21"/>
          </w:rPr>
          <w:t xml:space="preserve"> </w:t>
        </w:r>
        <w:r w:rsidRPr="00516721">
          <w:rPr>
            <w:rFonts w:ascii="Consolas" w:eastAsia="宋体" w:hAnsi="Consolas" w:cs="宋体"/>
            <w:color w:val="569CD6"/>
            <w:kern w:val="0"/>
            <w:szCs w:val="21"/>
          </w:rPr>
          <w:t>true</w:t>
        </w:r>
        <w:r w:rsidRPr="00516721">
          <w:rPr>
            <w:rFonts w:ascii="Consolas" w:eastAsia="宋体" w:hAnsi="Consolas" w:cs="宋体"/>
            <w:color w:val="CCCCCC"/>
            <w:kern w:val="0"/>
            <w:szCs w:val="21"/>
          </w:rPr>
          <w:t>;</w:t>
        </w:r>
      </w:ins>
    </w:p>
    <w:p w14:paraId="53FC3B9E" w14:textId="77777777" w:rsidR="00516721" w:rsidRPr="00516721" w:rsidRDefault="00516721" w:rsidP="00516721">
      <w:pPr>
        <w:widowControl/>
        <w:shd w:val="clear" w:color="auto" w:fill="1F1F1F"/>
        <w:spacing w:line="285" w:lineRule="atLeast"/>
        <w:jc w:val="left"/>
        <w:rPr>
          <w:ins w:id="117" w:author="石 夏源" w:date="2024-09-28T19:35:00Z"/>
          <w:rFonts w:ascii="Consolas" w:eastAsia="宋体" w:hAnsi="Consolas" w:cs="宋体"/>
          <w:color w:val="CCCCCC"/>
          <w:kern w:val="0"/>
          <w:szCs w:val="21"/>
        </w:rPr>
      </w:pPr>
      <w:ins w:id="118" w:author="石 夏源" w:date="2024-09-28T19:35:00Z">
        <w:r w:rsidRPr="00516721">
          <w:rPr>
            <w:rFonts w:ascii="Consolas" w:eastAsia="宋体" w:hAnsi="Consolas" w:cs="宋体"/>
            <w:color w:val="CCCCCC"/>
            <w:kern w:val="0"/>
            <w:szCs w:val="21"/>
          </w:rPr>
          <w:t>        }</w:t>
        </w:r>
      </w:ins>
    </w:p>
    <w:p w14:paraId="681DC4B3" w14:textId="77777777" w:rsidR="00DA29F4" w:rsidRDefault="00DA29F4">
      <w:pPr>
        <w:rPr>
          <w:rFonts w:ascii="Calibri" w:eastAsia="宋体" w:hAnsi="Calibri" w:cs="Times New Roman"/>
          <w:szCs w:val="22"/>
        </w:rPr>
      </w:pPr>
    </w:p>
    <w:p w14:paraId="590FE67C" w14:textId="77777777" w:rsidR="00DA29F4" w:rsidRDefault="00DA29F4">
      <w:pPr>
        <w:rPr>
          <w:rFonts w:ascii="Calibri" w:eastAsia="宋体" w:hAnsi="Calibri" w:cs="Times New Roman"/>
          <w:szCs w:val="22"/>
        </w:rPr>
      </w:pPr>
    </w:p>
    <w:p w14:paraId="520A0C9F" w14:textId="77777777" w:rsidR="00DA29F4" w:rsidRDefault="00612289">
      <w:pPr>
        <w:numPr>
          <w:ilvl w:val="0"/>
          <w:numId w:val="7"/>
        </w:numPr>
        <w:ind w:left="357" w:hanging="357"/>
        <w:rPr>
          <w:rFonts w:ascii="Calibri" w:eastAsia="宋体" w:hAnsi="Calibri" w:cs="Times New Roman"/>
          <w:szCs w:val="22"/>
        </w:rPr>
      </w:pPr>
      <w:r>
        <w:rPr>
          <w:rFonts w:ascii="Calibri" w:eastAsia="宋体" w:hAnsi="Calibri" w:cs="Times New Roman" w:hint="eastAsia"/>
          <w:szCs w:val="22"/>
        </w:rPr>
        <w:t>在测试代码后面添加以下内容，请在划线处补充上你喜欢的任何测试数据，要求以自己的名字开头（形式不限），且不能与前面相同。（</w:t>
      </w:r>
      <w:r>
        <w:rPr>
          <w:rFonts w:ascii="Calibri" w:eastAsia="宋体" w:hAnsi="Calibri" w:cs="Times New Roman" w:hint="eastAsia"/>
          <w:szCs w:val="22"/>
        </w:rPr>
        <w:t>2</w:t>
      </w:r>
      <w:r>
        <w:rPr>
          <w:rFonts w:ascii="Calibri" w:eastAsia="宋体" w:hAnsi="Calibri" w:cs="Times New Roman" w:hint="eastAsia"/>
          <w:szCs w:val="22"/>
        </w:rPr>
        <w:t>分）</w:t>
      </w:r>
    </w:p>
    <w:p w14:paraId="669306FA"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console</w:t>
      </w:r>
      <w:r>
        <w:rPr>
          <w:rFonts w:ascii="Consolas" w:eastAsia="宋体" w:hAnsi="Consolas" w:cs="宋体"/>
          <w:color w:val="3B3B3B"/>
          <w:kern w:val="0"/>
          <w:szCs w:val="21"/>
        </w:rPr>
        <w:t>.</w:t>
      </w:r>
      <w:r>
        <w:rPr>
          <w:rFonts w:ascii="Consolas" w:eastAsia="宋体" w:hAnsi="Consolas" w:cs="宋体"/>
          <w:color w:val="795E26"/>
          <w:kern w:val="0"/>
          <w:szCs w:val="21"/>
        </w:rPr>
        <w:t>log</w:t>
      </w:r>
      <w:r>
        <w:rPr>
          <w:rFonts w:ascii="Consolas" w:eastAsia="宋体" w:hAnsi="Consolas" w:cs="宋体"/>
          <w:color w:val="3B3B3B"/>
          <w:kern w:val="0"/>
          <w:szCs w:val="21"/>
        </w:rPr>
        <w:t>(</w:t>
      </w:r>
      <w:r>
        <w:rPr>
          <w:rFonts w:ascii="Consolas" w:eastAsia="宋体" w:hAnsi="Consolas" w:cs="宋体"/>
          <w:color w:val="A31515"/>
          <w:kern w:val="0"/>
          <w:szCs w:val="21"/>
        </w:rPr>
        <w:t>'Is the chain valid: '</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1080"/>
          <w:kern w:val="0"/>
          <w:szCs w:val="21"/>
        </w:rPr>
        <w:t>myChain</w:t>
      </w:r>
      <w:r>
        <w:rPr>
          <w:rFonts w:ascii="Consolas" w:eastAsia="宋体" w:hAnsi="Consolas" w:cs="宋体"/>
          <w:color w:val="3B3B3B"/>
          <w:kern w:val="0"/>
          <w:szCs w:val="21"/>
        </w:rPr>
        <w:t>.</w:t>
      </w:r>
      <w:r>
        <w:rPr>
          <w:rFonts w:ascii="Consolas" w:eastAsia="宋体" w:hAnsi="Consolas" w:cs="宋体"/>
          <w:color w:val="795E26"/>
          <w:kern w:val="0"/>
          <w:szCs w:val="21"/>
        </w:rPr>
        <w:t>isBlockchainValid</w:t>
      </w:r>
      <w:r>
        <w:rPr>
          <w:rFonts w:ascii="Consolas" w:eastAsia="宋体" w:hAnsi="Consolas" w:cs="宋体"/>
          <w:color w:val="3B3B3B"/>
          <w:kern w:val="0"/>
          <w:szCs w:val="21"/>
        </w:rPr>
        <w:t>());</w:t>
      </w:r>
    </w:p>
    <w:p w14:paraId="317F8F25"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b/>
          <w:bCs/>
          <w:color w:val="3B3B3B"/>
          <w:kern w:val="0"/>
          <w:szCs w:val="21"/>
        </w:rPr>
      </w:pPr>
      <w:r>
        <w:rPr>
          <w:rFonts w:ascii="Consolas" w:eastAsia="宋体" w:hAnsi="Consolas" w:cs="宋体"/>
          <w:b/>
          <w:bCs/>
          <w:color w:val="001080"/>
          <w:kern w:val="0"/>
          <w:szCs w:val="21"/>
        </w:rPr>
        <w:t>myChain</w:t>
      </w:r>
      <w:r>
        <w:rPr>
          <w:rFonts w:ascii="Consolas" w:eastAsia="宋体" w:hAnsi="Consolas" w:cs="宋体"/>
          <w:b/>
          <w:bCs/>
          <w:color w:val="3B3B3B"/>
          <w:kern w:val="0"/>
          <w:szCs w:val="21"/>
        </w:rPr>
        <w:t>.</w:t>
      </w:r>
      <w:r>
        <w:rPr>
          <w:rFonts w:ascii="Consolas" w:eastAsia="宋体" w:hAnsi="Consolas" w:cs="宋体"/>
          <w:b/>
          <w:bCs/>
          <w:color w:val="001080"/>
          <w:kern w:val="0"/>
          <w:szCs w:val="21"/>
        </w:rPr>
        <w:t>blockchain</w:t>
      </w:r>
      <w:r>
        <w:rPr>
          <w:rFonts w:ascii="Consolas" w:eastAsia="宋体" w:hAnsi="Consolas" w:cs="宋体"/>
          <w:b/>
          <w:bCs/>
          <w:color w:val="3B3B3B"/>
          <w:kern w:val="0"/>
          <w:szCs w:val="21"/>
        </w:rPr>
        <w:t>[</w:t>
      </w:r>
      <w:r>
        <w:rPr>
          <w:rFonts w:ascii="Consolas" w:eastAsia="宋体" w:hAnsi="Consolas" w:cs="宋体"/>
          <w:b/>
          <w:bCs/>
          <w:color w:val="098658"/>
          <w:kern w:val="0"/>
          <w:szCs w:val="21"/>
        </w:rPr>
        <w:t>1</w:t>
      </w:r>
      <w:r>
        <w:rPr>
          <w:rFonts w:ascii="Consolas" w:eastAsia="宋体" w:hAnsi="Consolas" w:cs="宋体"/>
          <w:b/>
          <w:bCs/>
          <w:color w:val="3B3B3B"/>
          <w:kern w:val="0"/>
          <w:szCs w:val="21"/>
        </w:rPr>
        <w:t>].</w:t>
      </w:r>
      <w:r>
        <w:rPr>
          <w:rFonts w:ascii="Consolas" w:eastAsia="宋体" w:hAnsi="Consolas" w:cs="宋体"/>
          <w:b/>
          <w:bCs/>
          <w:color w:val="001080"/>
          <w:kern w:val="0"/>
          <w:szCs w:val="21"/>
        </w:rPr>
        <w:t>data</w:t>
      </w:r>
      <w:r>
        <w:rPr>
          <w:rFonts w:ascii="Consolas" w:eastAsia="宋体" w:hAnsi="Consolas" w:cs="宋体"/>
          <w:b/>
          <w:bCs/>
          <w:color w:val="3B3B3B"/>
          <w:kern w:val="0"/>
          <w:szCs w:val="21"/>
        </w:rPr>
        <w:t xml:space="preserve"> </w:t>
      </w:r>
      <w:r>
        <w:rPr>
          <w:rFonts w:ascii="Consolas" w:eastAsia="宋体" w:hAnsi="Consolas" w:cs="宋体"/>
          <w:b/>
          <w:bCs/>
          <w:color w:val="000000"/>
          <w:kern w:val="0"/>
          <w:szCs w:val="21"/>
        </w:rPr>
        <w:t>=</w:t>
      </w:r>
      <w:r>
        <w:rPr>
          <w:rFonts w:ascii="Consolas" w:eastAsia="宋体" w:hAnsi="Consolas" w:cs="宋体"/>
          <w:b/>
          <w:bCs/>
          <w:color w:val="3B3B3B"/>
          <w:kern w:val="0"/>
          <w:szCs w:val="21"/>
        </w:rPr>
        <w:t xml:space="preserve"> </w:t>
      </w:r>
      <w:r>
        <w:rPr>
          <w:rFonts w:ascii="Consolas" w:eastAsia="宋体" w:hAnsi="Consolas" w:cs="宋体"/>
          <w:b/>
          <w:bCs/>
          <w:color w:val="A31515"/>
          <w:kern w:val="0"/>
          <w:szCs w:val="21"/>
        </w:rPr>
        <w:t>'</w:t>
      </w:r>
      <w:r>
        <w:rPr>
          <w:rFonts w:ascii="Consolas" w:eastAsia="宋体" w:hAnsi="Consolas" w:cs="宋体"/>
          <w:b/>
          <w:bCs/>
          <w:color w:val="A31515"/>
          <w:kern w:val="0"/>
          <w:szCs w:val="21"/>
          <w:u w:val="single"/>
        </w:rPr>
        <w:t xml:space="preserve">          </w:t>
      </w:r>
      <w:r>
        <w:rPr>
          <w:rFonts w:ascii="Consolas" w:eastAsia="宋体" w:hAnsi="Consolas" w:cs="宋体"/>
          <w:b/>
          <w:bCs/>
          <w:color w:val="A31515"/>
          <w:kern w:val="0"/>
          <w:szCs w:val="21"/>
        </w:rPr>
        <w:t>'</w:t>
      </w:r>
      <w:r>
        <w:rPr>
          <w:rFonts w:ascii="Consolas" w:eastAsia="宋体" w:hAnsi="Consolas" w:cs="宋体"/>
          <w:b/>
          <w:bCs/>
          <w:color w:val="3B3B3B"/>
          <w:kern w:val="0"/>
          <w:szCs w:val="21"/>
        </w:rPr>
        <w:t>;</w:t>
      </w:r>
    </w:p>
    <w:p w14:paraId="05A34E9E"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A31515"/>
          <w:kern w:val="0"/>
          <w:szCs w:val="21"/>
        </w:rPr>
      </w:pPr>
      <w:r>
        <w:rPr>
          <w:rFonts w:ascii="Consolas" w:eastAsia="宋体" w:hAnsi="Consolas" w:cs="宋体"/>
          <w:color w:val="001080"/>
          <w:kern w:val="0"/>
          <w:szCs w:val="21"/>
        </w:rPr>
        <w:t>console</w:t>
      </w:r>
      <w:r>
        <w:rPr>
          <w:rFonts w:ascii="Consolas" w:eastAsia="宋体" w:hAnsi="Consolas" w:cs="宋体"/>
          <w:color w:val="3B3B3B"/>
          <w:kern w:val="0"/>
          <w:szCs w:val="21"/>
        </w:rPr>
        <w:t>.</w:t>
      </w:r>
      <w:r>
        <w:rPr>
          <w:rFonts w:ascii="Consolas" w:eastAsia="宋体" w:hAnsi="Consolas" w:cs="宋体"/>
          <w:color w:val="795E26"/>
          <w:kern w:val="0"/>
          <w:szCs w:val="21"/>
        </w:rPr>
        <w:t>log</w:t>
      </w:r>
      <w:r>
        <w:rPr>
          <w:rFonts w:ascii="Consolas" w:eastAsia="宋体" w:hAnsi="Consolas" w:cs="宋体"/>
          <w:color w:val="3B3B3B"/>
          <w:kern w:val="0"/>
          <w:szCs w:val="21"/>
        </w:rPr>
        <w:t>(</w:t>
      </w:r>
      <w:r>
        <w:rPr>
          <w:rFonts w:ascii="Consolas" w:eastAsia="宋体" w:hAnsi="Consolas" w:cs="宋体"/>
          <w:color w:val="A31515"/>
          <w:kern w:val="0"/>
          <w:szCs w:val="21"/>
        </w:rPr>
        <w:t>'Modified transaction data in a block'</w:t>
      </w:r>
      <w:r>
        <w:rPr>
          <w:rFonts w:ascii="Consolas" w:eastAsia="宋体" w:hAnsi="Consolas" w:cs="宋体"/>
          <w:color w:val="3B3B3B"/>
          <w:kern w:val="0"/>
          <w:szCs w:val="21"/>
        </w:rPr>
        <w:t>);</w:t>
      </w:r>
    </w:p>
    <w:p w14:paraId="650BC482" w14:textId="77777777" w:rsidR="00DA29F4" w:rsidRDefault="00612289">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宋体" w:hAnsi="Consolas" w:cs="宋体"/>
          <w:color w:val="3B3B3B"/>
          <w:kern w:val="0"/>
          <w:szCs w:val="21"/>
        </w:rPr>
      </w:pPr>
      <w:r>
        <w:rPr>
          <w:rFonts w:ascii="Consolas" w:eastAsia="宋体" w:hAnsi="Consolas" w:cs="宋体"/>
          <w:color w:val="001080"/>
          <w:kern w:val="0"/>
          <w:szCs w:val="21"/>
        </w:rPr>
        <w:t>console</w:t>
      </w:r>
      <w:r>
        <w:rPr>
          <w:rFonts w:ascii="Consolas" w:eastAsia="宋体" w:hAnsi="Consolas" w:cs="宋体"/>
          <w:color w:val="3B3B3B"/>
          <w:kern w:val="0"/>
          <w:szCs w:val="21"/>
        </w:rPr>
        <w:t>.</w:t>
      </w:r>
      <w:r>
        <w:rPr>
          <w:rFonts w:ascii="Consolas" w:eastAsia="宋体" w:hAnsi="Consolas" w:cs="宋体"/>
          <w:color w:val="795E26"/>
          <w:kern w:val="0"/>
          <w:szCs w:val="21"/>
        </w:rPr>
        <w:t>log</w:t>
      </w:r>
      <w:r>
        <w:rPr>
          <w:rFonts w:ascii="Consolas" w:eastAsia="宋体" w:hAnsi="Consolas" w:cs="宋体"/>
          <w:color w:val="3B3B3B"/>
          <w:kern w:val="0"/>
          <w:szCs w:val="21"/>
        </w:rPr>
        <w:t>(</w:t>
      </w:r>
      <w:r>
        <w:rPr>
          <w:rFonts w:ascii="Consolas" w:eastAsia="宋体" w:hAnsi="Consolas" w:cs="宋体"/>
          <w:color w:val="A31515"/>
          <w:kern w:val="0"/>
          <w:szCs w:val="21"/>
        </w:rPr>
        <w:t>'Is the chain valid: '</w:t>
      </w:r>
      <w:r>
        <w:rPr>
          <w:rFonts w:ascii="Consolas" w:eastAsia="宋体" w:hAnsi="Consolas" w:cs="宋体"/>
          <w:color w:val="3B3B3B"/>
          <w:kern w:val="0"/>
          <w:szCs w:val="21"/>
        </w:rPr>
        <w:t xml:space="preserve"> </w:t>
      </w:r>
      <w:r>
        <w:rPr>
          <w:rFonts w:ascii="Consolas" w:eastAsia="宋体" w:hAnsi="Consolas" w:cs="宋体"/>
          <w:color w:val="000000"/>
          <w:kern w:val="0"/>
          <w:szCs w:val="21"/>
        </w:rPr>
        <w:t>+</w:t>
      </w:r>
      <w:r>
        <w:rPr>
          <w:rFonts w:ascii="Consolas" w:eastAsia="宋体" w:hAnsi="Consolas" w:cs="宋体"/>
          <w:color w:val="3B3B3B"/>
          <w:kern w:val="0"/>
          <w:szCs w:val="21"/>
        </w:rPr>
        <w:t xml:space="preserve"> </w:t>
      </w:r>
      <w:r>
        <w:rPr>
          <w:rFonts w:ascii="Consolas" w:eastAsia="宋体" w:hAnsi="Consolas" w:cs="宋体"/>
          <w:color w:val="001080"/>
          <w:kern w:val="0"/>
          <w:szCs w:val="21"/>
        </w:rPr>
        <w:t>myChain</w:t>
      </w:r>
      <w:r>
        <w:rPr>
          <w:rFonts w:ascii="Consolas" w:eastAsia="宋体" w:hAnsi="Consolas" w:cs="宋体"/>
          <w:color w:val="3B3B3B"/>
          <w:kern w:val="0"/>
          <w:szCs w:val="21"/>
        </w:rPr>
        <w:t>.</w:t>
      </w:r>
      <w:r>
        <w:rPr>
          <w:rFonts w:ascii="Consolas" w:eastAsia="宋体" w:hAnsi="Consolas" w:cs="宋体"/>
          <w:color w:val="795E26"/>
          <w:kern w:val="0"/>
          <w:szCs w:val="21"/>
        </w:rPr>
        <w:t>isBlockchainValid</w:t>
      </w:r>
      <w:r>
        <w:rPr>
          <w:rFonts w:ascii="Consolas" w:eastAsia="宋体" w:hAnsi="Consolas" w:cs="宋体"/>
          <w:color w:val="3B3B3B"/>
          <w:kern w:val="0"/>
          <w:szCs w:val="21"/>
        </w:rPr>
        <w:t>())</w:t>
      </w:r>
      <w:r>
        <w:rPr>
          <w:rFonts w:ascii="Consolas" w:eastAsia="宋体" w:hAnsi="Consolas" w:cs="宋体" w:hint="eastAsia"/>
          <w:color w:val="3B3B3B"/>
          <w:kern w:val="0"/>
          <w:szCs w:val="21"/>
        </w:rPr>
        <w:t>;</w:t>
      </w:r>
    </w:p>
    <w:p w14:paraId="0F7EA983" w14:textId="77777777" w:rsidR="00DA29F4" w:rsidRDefault="00DA29F4">
      <w:pPr>
        <w:rPr>
          <w:rFonts w:ascii="Calibri" w:eastAsia="宋体" w:hAnsi="Calibri" w:cs="Times New Roman"/>
          <w:szCs w:val="22"/>
        </w:rPr>
      </w:pPr>
    </w:p>
    <w:p w14:paraId="1CAB1EB5" w14:textId="77777777" w:rsidR="001F3AFD" w:rsidRPr="001F3AFD" w:rsidRDefault="001F3AFD" w:rsidP="001F3AFD">
      <w:pPr>
        <w:widowControl/>
        <w:shd w:val="clear" w:color="auto" w:fill="1F1F1F"/>
        <w:spacing w:line="285" w:lineRule="atLeast"/>
        <w:jc w:val="left"/>
        <w:rPr>
          <w:ins w:id="119" w:author="石 夏源" w:date="2024-09-28T19:37:00Z"/>
          <w:rFonts w:ascii="Consolas" w:eastAsia="宋体" w:hAnsi="Consolas" w:cs="宋体"/>
          <w:color w:val="CCCCCC"/>
          <w:kern w:val="0"/>
          <w:szCs w:val="21"/>
        </w:rPr>
      </w:pPr>
      <w:ins w:id="120" w:author="石 夏源" w:date="2024-09-28T19:37:00Z">
        <w:r w:rsidRPr="001F3AFD">
          <w:rPr>
            <w:rFonts w:ascii="Consolas" w:eastAsia="宋体" w:hAnsi="Consolas" w:cs="宋体"/>
            <w:color w:val="9CDCFE"/>
            <w:kern w:val="0"/>
            <w:szCs w:val="21"/>
          </w:rPr>
          <w:t>shixiayuan_Chain</w:t>
        </w:r>
        <w:r w:rsidRPr="001F3AFD">
          <w:rPr>
            <w:rFonts w:ascii="Consolas" w:eastAsia="宋体" w:hAnsi="Consolas" w:cs="宋体"/>
            <w:color w:val="CCCCCC"/>
            <w:kern w:val="0"/>
            <w:szCs w:val="21"/>
          </w:rPr>
          <w:t xml:space="preserve"> </w:t>
        </w:r>
        <w:r w:rsidRPr="001F3AFD">
          <w:rPr>
            <w:rFonts w:ascii="Consolas" w:eastAsia="宋体" w:hAnsi="Consolas" w:cs="宋体"/>
            <w:color w:val="D4D4D4"/>
            <w:kern w:val="0"/>
            <w:szCs w:val="21"/>
          </w:rPr>
          <w:t>=</w:t>
        </w:r>
        <w:r w:rsidRPr="001F3AFD">
          <w:rPr>
            <w:rFonts w:ascii="Consolas" w:eastAsia="宋体" w:hAnsi="Consolas" w:cs="宋体"/>
            <w:color w:val="CCCCCC"/>
            <w:kern w:val="0"/>
            <w:szCs w:val="21"/>
          </w:rPr>
          <w:t xml:space="preserve"> </w:t>
        </w:r>
        <w:r w:rsidRPr="001F3AFD">
          <w:rPr>
            <w:rFonts w:ascii="Consolas" w:eastAsia="宋体" w:hAnsi="Consolas" w:cs="宋体"/>
            <w:color w:val="569CD6"/>
            <w:kern w:val="0"/>
            <w:szCs w:val="21"/>
          </w:rPr>
          <w:t>new</w:t>
        </w:r>
        <w:r w:rsidRPr="001F3AFD">
          <w:rPr>
            <w:rFonts w:ascii="Consolas" w:eastAsia="宋体" w:hAnsi="Consolas" w:cs="宋体"/>
            <w:color w:val="CCCCCC"/>
            <w:kern w:val="0"/>
            <w:szCs w:val="21"/>
          </w:rPr>
          <w:t xml:space="preserve"> </w:t>
        </w:r>
        <w:r w:rsidRPr="001F3AFD">
          <w:rPr>
            <w:rFonts w:ascii="Consolas" w:eastAsia="宋体" w:hAnsi="Consolas" w:cs="宋体"/>
            <w:color w:val="4EC9B0"/>
            <w:kern w:val="0"/>
            <w:szCs w:val="21"/>
          </w:rPr>
          <w:t>Blockchain</w:t>
        </w:r>
        <w:r w:rsidRPr="001F3AFD">
          <w:rPr>
            <w:rFonts w:ascii="Consolas" w:eastAsia="宋体" w:hAnsi="Consolas" w:cs="宋体"/>
            <w:color w:val="CCCCCC"/>
            <w:kern w:val="0"/>
            <w:szCs w:val="21"/>
          </w:rPr>
          <w:t>();</w:t>
        </w:r>
      </w:ins>
    </w:p>
    <w:p w14:paraId="6BC5D985" w14:textId="77777777" w:rsidR="001F3AFD" w:rsidRPr="001F3AFD" w:rsidRDefault="001F3AFD" w:rsidP="001F3AFD">
      <w:pPr>
        <w:widowControl/>
        <w:shd w:val="clear" w:color="auto" w:fill="1F1F1F"/>
        <w:spacing w:line="285" w:lineRule="atLeast"/>
        <w:jc w:val="left"/>
        <w:rPr>
          <w:ins w:id="121" w:author="石 夏源" w:date="2024-09-28T19:37:00Z"/>
          <w:rFonts w:ascii="Consolas" w:eastAsia="宋体" w:hAnsi="Consolas" w:cs="宋体"/>
          <w:color w:val="CCCCCC"/>
          <w:kern w:val="0"/>
          <w:szCs w:val="21"/>
        </w:rPr>
      </w:pPr>
      <w:ins w:id="122" w:author="石 夏源" w:date="2024-09-28T19:37:00Z">
        <w:r w:rsidRPr="001F3AFD">
          <w:rPr>
            <w:rFonts w:ascii="Consolas" w:eastAsia="宋体" w:hAnsi="Consolas" w:cs="宋体"/>
            <w:color w:val="9CDCFE"/>
            <w:kern w:val="0"/>
            <w:szCs w:val="21"/>
          </w:rPr>
          <w:t>console</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log</w:t>
        </w:r>
        <w:r w:rsidRPr="001F3AFD">
          <w:rPr>
            <w:rFonts w:ascii="Consolas" w:eastAsia="宋体" w:hAnsi="Consolas" w:cs="宋体"/>
            <w:color w:val="CCCCCC"/>
            <w:kern w:val="0"/>
            <w:szCs w:val="21"/>
          </w:rPr>
          <w:t>(</w:t>
        </w:r>
        <w:r w:rsidRPr="001F3AFD">
          <w:rPr>
            <w:rFonts w:ascii="Consolas" w:eastAsia="宋体" w:hAnsi="Consolas" w:cs="宋体"/>
            <w:color w:val="CE9178"/>
            <w:kern w:val="0"/>
            <w:szCs w:val="21"/>
          </w:rPr>
          <w:t>'</w:t>
        </w:r>
        <w:r w:rsidRPr="001F3AFD">
          <w:rPr>
            <w:rFonts w:ascii="Consolas" w:eastAsia="宋体" w:hAnsi="Consolas" w:cs="宋体"/>
            <w:color w:val="D7BA7D"/>
            <w:kern w:val="0"/>
            <w:szCs w:val="21"/>
          </w:rPr>
          <w:t>\n</w:t>
        </w:r>
        <w:r w:rsidRPr="001F3AFD">
          <w:rPr>
            <w:rFonts w:ascii="Consolas" w:eastAsia="宋体" w:hAnsi="Consolas" w:cs="宋体"/>
            <w:color w:val="CE9178"/>
            <w:kern w:val="0"/>
            <w:szCs w:val="21"/>
          </w:rPr>
          <w:t>-----</w:t>
        </w:r>
        <w:r w:rsidRPr="001F3AFD">
          <w:rPr>
            <w:rFonts w:ascii="Consolas" w:eastAsia="宋体" w:hAnsi="Consolas" w:cs="宋体"/>
            <w:color w:val="D7BA7D"/>
            <w:kern w:val="0"/>
            <w:szCs w:val="21"/>
          </w:rPr>
          <w:t>\n</w:t>
        </w:r>
        <w:r w:rsidRPr="001F3AFD">
          <w:rPr>
            <w:rFonts w:ascii="Consolas" w:eastAsia="宋体" w:hAnsi="Consolas" w:cs="宋体"/>
            <w:color w:val="CE9178"/>
            <w:kern w:val="0"/>
            <w:szCs w:val="21"/>
          </w:rPr>
          <w:t>New blockchain created'</w:t>
        </w:r>
        <w:r w:rsidRPr="001F3AFD">
          <w:rPr>
            <w:rFonts w:ascii="Consolas" w:eastAsia="宋体" w:hAnsi="Consolas" w:cs="宋体"/>
            <w:color w:val="CCCCCC"/>
            <w:kern w:val="0"/>
            <w:szCs w:val="21"/>
          </w:rPr>
          <w:t>);</w:t>
        </w:r>
      </w:ins>
    </w:p>
    <w:p w14:paraId="2036C65E" w14:textId="77777777" w:rsidR="001F3AFD" w:rsidRPr="001F3AFD" w:rsidRDefault="001F3AFD" w:rsidP="001F3AFD">
      <w:pPr>
        <w:widowControl/>
        <w:shd w:val="clear" w:color="auto" w:fill="1F1F1F"/>
        <w:spacing w:line="285" w:lineRule="atLeast"/>
        <w:jc w:val="left"/>
        <w:rPr>
          <w:ins w:id="123" w:author="石 夏源" w:date="2024-09-28T19:37:00Z"/>
          <w:rFonts w:ascii="Consolas" w:eastAsia="宋体" w:hAnsi="Consolas" w:cs="宋体"/>
          <w:color w:val="CCCCCC"/>
          <w:kern w:val="0"/>
          <w:szCs w:val="21"/>
        </w:rPr>
      </w:pPr>
      <w:ins w:id="124" w:author="石 夏源" w:date="2024-09-28T19:37:00Z">
        <w:r w:rsidRPr="001F3AFD">
          <w:rPr>
            <w:rFonts w:ascii="Consolas" w:eastAsia="宋体" w:hAnsi="Consolas" w:cs="宋体"/>
            <w:color w:val="9CDCFE"/>
            <w:kern w:val="0"/>
            <w:szCs w:val="21"/>
          </w:rPr>
          <w:t>console</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log</w:t>
        </w:r>
        <w:r w:rsidRPr="001F3AFD">
          <w:rPr>
            <w:rFonts w:ascii="Consolas" w:eastAsia="宋体" w:hAnsi="Consolas" w:cs="宋体"/>
            <w:color w:val="CCCCCC"/>
            <w:kern w:val="0"/>
            <w:szCs w:val="21"/>
          </w:rPr>
          <w:t>(</w:t>
        </w:r>
        <w:r w:rsidRPr="001F3AFD">
          <w:rPr>
            <w:rFonts w:ascii="Consolas" w:eastAsia="宋体" w:hAnsi="Consolas" w:cs="宋体"/>
            <w:color w:val="9CDCFE"/>
            <w:kern w:val="0"/>
            <w:szCs w:val="21"/>
          </w:rPr>
          <w:t>shixiayuan_Chain</w:t>
        </w:r>
        <w:r w:rsidRPr="001F3AFD">
          <w:rPr>
            <w:rFonts w:ascii="Consolas" w:eastAsia="宋体" w:hAnsi="Consolas" w:cs="宋体"/>
            <w:color w:val="CCCCCC"/>
            <w:kern w:val="0"/>
            <w:szCs w:val="21"/>
          </w:rPr>
          <w:t>);</w:t>
        </w:r>
      </w:ins>
    </w:p>
    <w:p w14:paraId="7064D225" w14:textId="77777777" w:rsidR="001F3AFD" w:rsidRPr="001F3AFD" w:rsidRDefault="001F3AFD" w:rsidP="001F3AFD">
      <w:pPr>
        <w:widowControl/>
        <w:shd w:val="clear" w:color="auto" w:fill="1F1F1F"/>
        <w:spacing w:line="285" w:lineRule="atLeast"/>
        <w:jc w:val="left"/>
        <w:rPr>
          <w:ins w:id="125" w:author="石 夏源" w:date="2024-09-28T19:37:00Z"/>
          <w:rFonts w:ascii="Consolas" w:eastAsia="宋体" w:hAnsi="Consolas" w:cs="宋体"/>
          <w:color w:val="CCCCCC"/>
          <w:kern w:val="0"/>
          <w:szCs w:val="21"/>
        </w:rPr>
      </w:pPr>
      <w:ins w:id="126" w:author="石 夏源" w:date="2024-09-28T19:37:00Z">
        <w:r w:rsidRPr="001F3AFD">
          <w:rPr>
            <w:rFonts w:ascii="Consolas" w:eastAsia="宋体" w:hAnsi="Consolas" w:cs="宋体"/>
            <w:color w:val="9CDCFE"/>
            <w:kern w:val="0"/>
            <w:szCs w:val="21"/>
          </w:rPr>
          <w:t>shixiayuan_Chain</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createBlock</w:t>
        </w:r>
        <w:r w:rsidRPr="001F3AFD">
          <w:rPr>
            <w:rFonts w:ascii="Consolas" w:eastAsia="宋体" w:hAnsi="Consolas" w:cs="宋体"/>
            <w:color w:val="CCCCCC"/>
            <w:kern w:val="0"/>
            <w:szCs w:val="21"/>
          </w:rPr>
          <w:t>(</w:t>
        </w:r>
        <w:r w:rsidRPr="001F3AFD">
          <w:rPr>
            <w:rFonts w:ascii="Consolas" w:eastAsia="宋体" w:hAnsi="Consolas" w:cs="宋体"/>
            <w:color w:val="CE9178"/>
            <w:kern w:val="0"/>
            <w:szCs w:val="21"/>
          </w:rPr>
          <w:t>"first set of transaction data"</w:t>
        </w:r>
        <w:r w:rsidRPr="001F3AFD">
          <w:rPr>
            <w:rFonts w:ascii="Consolas" w:eastAsia="宋体" w:hAnsi="Consolas" w:cs="宋体"/>
            <w:color w:val="CCCCCC"/>
            <w:kern w:val="0"/>
            <w:szCs w:val="21"/>
          </w:rPr>
          <w:t>);</w:t>
        </w:r>
      </w:ins>
    </w:p>
    <w:p w14:paraId="66DED903" w14:textId="77777777" w:rsidR="001F3AFD" w:rsidRPr="001F3AFD" w:rsidRDefault="001F3AFD" w:rsidP="001F3AFD">
      <w:pPr>
        <w:widowControl/>
        <w:shd w:val="clear" w:color="auto" w:fill="1F1F1F"/>
        <w:spacing w:line="285" w:lineRule="atLeast"/>
        <w:jc w:val="left"/>
        <w:rPr>
          <w:ins w:id="127" w:author="石 夏源" w:date="2024-09-28T19:37:00Z"/>
          <w:rFonts w:ascii="Consolas" w:eastAsia="宋体" w:hAnsi="Consolas" w:cs="宋体"/>
          <w:color w:val="CCCCCC"/>
          <w:kern w:val="0"/>
          <w:szCs w:val="21"/>
        </w:rPr>
      </w:pPr>
      <w:ins w:id="128" w:author="石 夏源" w:date="2024-09-28T19:37:00Z">
        <w:r w:rsidRPr="001F3AFD">
          <w:rPr>
            <w:rFonts w:ascii="Consolas" w:eastAsia="宋体" w:hAnsi="Consolas" w:cs="宋体"/>
            <w:color w:val="9CDCFE"/>
            <w:kern w:val="0"/>
            <w:szCs w:val="21"/>
          </w:rPr>
          <w:t>console</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log</w:t>
        </w:r>
        <w:r w:rsidRPr="001F3AFD">
          <w:rPr>
            <w:rFonts w:ascii="Consolas" w:eastAsia="宋体" w:hAnsi="Consolas" w:cs="宋体"/>
            <w:color w:val="CCCCCC"/>
            <w:kern w:val="0"/>
            <w:szCs w:val="21"/>
          </w:rPr>
          <w:t>(</w:t>
        </w:r>
        <w:r w:rsidRPr="001F3AFD">
          <w:rPr>
            <w:rFonts w:ascii="Consolas" w:eastAsia="宋体" w:hAnsi="Consolas" w:cs="宋体"/>
            <w:color w:val="CE9178"/>
            <w:kern w:val="0"/>
            <w:szCs w:val="21"/>
          </w:rPr>
          <w:t>'</w:t>
        </w:r>
        <w:r w:rsidRPr="001F3AFD">
          <w:rPr>
            <w:rFonts w:ascii="Consolas" w:eastAsia="宋体" w:hAnsi="Consolas" w:cs="宋体"/>
            <w:color w:val="D7BA7D"/>
            <w:kern w:val="0"/>
            <w:szCs w:val="21"/>
          </w:rPr>
          <w:t>\n</w:t>
        </w:r>
        <w:r w:rsidRPr="001F3AFD">
          <w:rPr>
            <w:rFonts w:ascii="Consolas" w:eastAsia="宋体" w:hAnsi="Consolas" w:cs="宋体"/>
            <w:color w:val="CE9178"/>
            <w:kern w:val="0"/>
            <w:szCs w:val="21"/>
          </w:rPr>
          <w:t>-----</w:t>
        </w:r>
        <w:r w:rsidRPr="001F3AFD">
          <w:rPr>
            <w:rFonts w:ascii="Consolas" w:eastAsia="宋体" w:hAnsi="Consolas" w:cs="宋体"/>
            <w:color w:val="D7BA7D"/>
            <w:kern w:val="0"/>
            <w:szCs w:val="21"/>
          </w:rPr>
          <w:t>\n</w:t>
        </w:r>
        <w:r w:rsidRPr="001F3AFD">
          <w:rPr>
            <w:rFonts w:ascii="Consolas" w:eastAsia="宋体" w:hAnsi="Consolas" w:cs="宋体"/>
            <w:color w:val="CE9178"/>
            <w:kern w:val="0"/>
            <w:szCs w:val="21"/>
          </w:rPr>
          <w:t>Added a block'</w:t>
        </w:r>
        <w:r w:rsidRPr="001F3AFD">
          <w:rPr>
            <w:rFonts w:ascii="Consolas" w:eastAsia="宋体" w:hAnsi="Consolas" w:cs="宋体"/>
            <w:color w:val="CCCCCC"/>
            <w:kern w:val="0"/>
            <w:szCs w:val="21"/>
          </w:rPr>
          <w:t>);</w:t>
        </w:r>
      </w:ins>
    </w:p>
    <w:p w14:paraId="0E3846CC" w14:textId="77777777" w:rsidR="001F3AFD" w:rsidRPr="001F3AFD" w:rsidRDefault="001F3AFD" w:rsidP="001F3AFD">
      <w:pPr>
        <w:widowControl/>
        <w:shd w:val="clear" w:color="auto" w:fill="1F1F1F"/>
        <w:spacing w:line="285" w:lineRule="atLeast"/>
        <w:jc w:val="left"/>
        <w:rPr>
          <w:ins w:id="129" w:author="石 夏源" w:date="2024-09-28T19:37:00Z"/>
          <w:rFonts w:ascii="Consolas" w:eastAsia="宋体" w:hAnsi="Consolas" w:cs="宋体"/>
          <w:color w:val="CCCCCC"/>
          <w:kern w:val="0"/>
          <w:szCs w:val="21"/>
        </w:rPr>
      </w:pPr>
      <w:ins w:id="130" w:author="石 夏源" w:date="2024-09-28T19:37:00Z">
        <w:r w:rsidRPr="001F3AFD">
          <w:rPr>
            <w:rFonts w:ascii="Consolas" w:eastAsia="宋体" w:hAnsi="Consolas" w:cs="宋体"/>
            <w:color w:val="9CDCFE"/>
            <w:kern w:val="0"/>
            <w:szCs w:val="21"/>
          </w:rPr>
          <w:t>console</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log</w:t>
        </w:r>
        <w:r w:rsidRPr="001F3AFD">
          <w:rPr>
            <w:rFonts w:ascii="Consolas" w:eastAsia="宋体" w:hAnsi="Consolas" w:cs="宋体"/>
            <w:color w:val="CCCCCC"/>
            <w:kern w:val="0"/>
            <w:szCs w:val="21"/>
          </w:rPr>
          <w:t>(</w:t>
        </w:r>
        <w:r w:rsidRPr="001F3AFD">
          <w:rPr>
            <w:rFonts w:ascii="Consolas" w:eastAsia="宋体" w:hAnsi="Consolas" w:cs="宋体"/>
            <w:color w:val="9CDCFE"/>
            <w:kern w:val="0"/>
            <w:szCs w:val="21"/>
          </w:rPr>
          <w:t>shixiayuan_Chain</w:t>
        </w:r>
        <w:r w:rsidRPr="001F3AFD">
          <w:rPr>
            <w:rFonts w:ascii="Consolas" w:eastAsia="宋体" w:hAnsi="Consolas" w:cs="宋体"/>
            <w:color w:val="CCCCCC"/>
            <w:kern w:val="0"/>
            <w:szCs w:val="21"/>
          </w:rPr>
          <w:t>);</w:t>
        </w:r>
      </w:ins>
    </w:p>
    <w:p w14:paraId="2000B982" w14:textId="77777777" w:rsidR="001F3AFD" w:rsidRPr="001F3AFD" w:rsidRDefault="001F3AFD" w:rsidP="001F3AFD">
      <w:pPr>
        <w:widowControl/>
        <w:shd w:val="clear" w:color="auto" w:fill="1F1F1F"/>
        <w:spacing w:line="285" w:lineRule="atLeast"/>
        <w:jc w:val="left"/>
        <w:rPr>
          <w:ins w:id="131" w:author="石 夏源" w:date="2024-09-28T19:37:00Z"/>
          <w:rFonts w:ascii="Consolas" w:eastAsia="宋体" w:hAnsi="Consolas" w:cs="宋体"/>
          <w:color w:val="CCCCCC"/>
          <w:kern w:val="0"/>
          <w:szCs w:val="21"/>
        </w:rPr>
      </w:pPr>
      <w:ins w:id="132" w:author="石 夏源" w:date="2024-09-28T19:37:00Z">
        <w:r w:rsidRPr="001F3AFD">
          <w:rPr>
            <w:rFonts w:ascii="Consolas" w:eastAsia="宋体" w:hAnsi="Consolas" w:cs="宋体"/>
            <w:color w:val="9CDCFE"/>
            <w:kern w:val="0"/>
            <w:szCs w:val="21"/>
          </w:rPr>
          <w:t>shixiayuan_Chain</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createBlock</w:t>
        </w:r>
        <w:r w:rsidRPr="001F3AFD">
          <w:rPr>
            <w:rFonts w:ascii="Consolas" w:eastAsia="宋体" w:hAnsi="Consolas" w:cs="宋体"/>
            <w:color w:val="CCCCCC"/>
            <w:kern w:val="0"/>
            <w:szCs w:val="21"/>
          </w:rPr>
          <w:t>(</w:t>
        </w:r>
        <w:r w:rsidRPr="001F3AFD">
          <w:rPr>
            <w:rFonts w:ascii="Consolas" w:eastAsia="宋体" w:hAnsi="Consolas" w:cs="宋体"/>
            <w:color w:val="CE9178"/>
            <w:kern w:val="0"/>
            <w:szCs w:val="21"/>
          </w:rPr>
          <w:t>"</w:t>
        </w:r>
        <w:r w:rsidRPr="001F3AFD">
          <w:rPr>
            <w:rFonts w:ascii="Consolas" w:eastAsia="宋体" w:hAnsi="Consolas" w:cs="宋体"/>
            <w:color w:val="CE9178"/>
            <w:kern w:val="0"/>
            <w:szCs w:val="21"/>
          </w:rPr>
          <w:t>石夏源</w:t>
        </w:r>
        <w:r w:rsidRPr="001F3AFD">
          <w:rPr>
            <w:rFonts w:ascii="Consolas" w:eastAsia="宋体" w:hAnsi="Consolas" w:cs="宋体"/>
            <w:color w:val="CE9178"/>
            <w:kern w:val="0"/>
            <w:szCs w:val="21"/>
          </w:rPr>
          <w:t>_block"</w:t>
        </w:r>
        <w:r w:rsidRPr="001F3AFD">
          <w:rPr>
            <w:rFonts w:ascii="Consolas" w:eastAsia="宋体" w:hAnsi="Consolas" w:cs="宋体"/>
            <w:color w:val="CCCCCC"/>
            <w:kern w:val="0"/>
            <w:szCs w:val="21"/>
          </w:rPr>
          <w:t>);</w:t>
        </w:r>
      </w:ins>
    </w:p>
    <w:p w14:paraId="56D968F2" w14:textId="77777777" w:rsidR="001F3AFD" w:rsidRPr="001F3AFD" w:rsidRDefault="001F3AFD" w:rsidP="001F3AFD">
      <w:pPr>
        <w:widowControl/>
        <w:shd w:val="clear" w:color="auto" w:fill="1F1F1F"/>
        <w:spacing w:line="285" w:lineRule="atLeast"/>
        <w:jc w:val="left"/>
        <w:rPr>
          <w:ins w:id="133" w:author="石 夏源" w:date="2024-09-28T19:37:00Z"/>
          <w:rFonts w:ascii="Consolas" w:eastAsia="宋体" w:hAnsi="Consolas" w:cs="宋体"/>
          <w:color w:val="CCCCCC"/>
          <w:kern w:val="0"/>
          <w:szCs w:val="21"/>
        </w:rPr>
      </w:pPr>
      <w:ins w:id="134" w:author="石 夏源" w:date="2024-09-28T19:37:00Z">
        <w:r w:rsidRPr="001F3AFD">
          <w:rPr>
            <w:rFonts w:ascii="Consolas" w:eastAsia="宋体" w:hAnsi="Consolas" w:cs="宋体"/>
            <w:color w:val="9CDCFE"/>
            <w:kern w:val="0"/>
            <w:szCs w:val="21"/>
          </w:rPr>
          <w:t>console</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log</w:t>
        </w:r>
        <w:r w:rsidRPr="001F3AFD">
          <w:rPr>
            <w:rFonts w:ascii="Consolas" w:eastAsia="宋体" w:hAnsi="Consolas" w:cs="宋体"/>
            <w:color w:val="CCCCCC"/>
            <w:kern w:val="0"/>
            <w:szCs w:val="21"/>
          </w:rPr>
          <w:t>(</w:t>
        </w:r>
        <w:r w:rsidRPr="001F3AFD">
          <w:rPr>
            <w:rFonts w:ascii="Consolas" w:eastAsia="宋体" w:hAnsi="Consolas" w:cs="宋体"/>
            <w:color w:val="CE9178"/>
            <w:kern w:val="0"/>
            <w:szCs w:val="21"/>
          </w:rPr>
          <w:t>'</w:t>
        </w:r>
        <w:r w:rsidRPr="001F3AFD">
          <w:rPr>
            <w:rFonts w:ascii="Consolas" w:eastAsia="宋体" w:hAnsi="Consolas" w:cs="宋体"/>
            <w:color w:val="D7BA7D"/>
            <w:kern w:val="0"/>
            <w:szCs w:val="21"/>
          </w:rPr>
          <w:t>\n</w:t>
        </w:r>
        <w:r w:rsidRPr="001F3AFD">
          <w:rPr>
            <w:rFonts w:ascii="Consolas" w:eastAsia="宋体" w:hAnsi="Consolas" w:cs="宋体"/>
            <w:color w:val="CE9178"/>
            <w:kern w:val="0"/>
            <w:szCs w:val="21"/>
          </w:rPr>
          <w:t>-----</w:t>
        </w:r>
        <w:r w:rsidRPr="001F3AFD">
          <w:rPr>
            <w:rFonts w:ascii="Consolas" w:eastAsia="宋体" w:hAnsi="Consolas" w:cs="宋体"/>
            <w:color w:val="D7BA7D"/>
            <w:kern w:val="0"/>
            <w:szCs w:val="21"/>
          </w:rPr>
          <w:t>\n</w:t>
        </w:r>
        <w:r w:rsidRPr="001F3AFD">
          <w:rPr>
            <w:rFonts w:ascii="Consolas" w:eastAsia="宋体" w:hAnsi="Consolas" w:cs="宋体"/>
            <w:color w:val="CE9178"/>
            <w:kern w:val="0"/>
            <w:szCs w:val="21"/>
          </w:rPr>
          <w:t>Added another block'</w:t>
        </w:r>
        <w:r w:rsidRPr="001F3AFD">
          <w:rPr>
            <w:rFonts w:ascii="Consolas" w:eastAsia="宋体" w:hAnsi="Consolas" w:cs="宋体"/>
            <w:color w:val="CCCCCC"/>
            <w:kern w:val="0"/>
            <w:szCs w:val="21"/>
          </w:rPr>
          <w:t>);</w:t>
        </w:r>
      </w:ins>
    </w:p>
    <w:p w14:paraId="6D9BF902" w14:textId="77777777" w:rsidR="001F3AFD" w:rsidRPr="001F3AFD" w:rsidRDefault="001F3AFD" w:rsidP="001F3AFD">
      <w:pPr>
        <w:widowControl/>
        <w:shd w:val="clear" w:color="auto" w:fill="1F1F1F"/>
        <w:spacing w:line="285" w:lineRule="atLeast"/>
        <w:jc w:val="left"/>
        <w:rPr>
          <w:ins w:id="135" w:author="石 夏源" w:date="2024-09-28T19:37:00Z"/>
          <w:rFonts w:ascii="Consolas" w:eastAsia="宋体" w:hAnsi="Consolas" w:cs="宋体"/>
          <w:color w:val="CCCCCC"/>
          <w:kern w:val="0"/>
          <w:szCs w:val="21"/>
        </w:rPr>
      </w:pPr>
      <w:ins w:id="136" w:author="石 夏源" w:date="2024-09-28T19:37:00Z">
        <w:r w:rsidRPr="001F3AFD">
          <w:rPr>
            <w:rFonts w:ascii="Consolas" w:eastAsia="宋体" w:hAnsi="Consolas" w:cs="宋体"/>
            <w:color w:val="9CDCFE"/>
            <w:kern w:val="0"/>
            <w:szCs w:val="21"/>
          </w:rPr>
          <w:t>console</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log</w:t>
        </w:r>
        <w:r w:rsidRPr="001F3AFD">
          <w:rPr>
            <w:rFonts w:ascii="Consolas" w:eastAsia="宋体" w:hAnsi="Consolas" w:cs="宋体"/>
            <w:color w:val="CCCCCC"/>
            <w:kern w:val="0"/>
            <w:szCs w:val="21"/>
          </w:rPr>
          <w:t>(</w:t>
        </w:r>
        <w:r w:rsidRPr="001F3AFD">
          <w:rPr>
            <w:rFonts w:ascii="Consolas" w:eastAsia="宋体" w:hAnsi="Consolas" w:cs="宋体"/>
            <w:color w:val="9CDCFE"/>
            <w:kern w:val="0"/>
            <w:szCs w:val="21"/>
          </w:rPr>
          <w:t>shixiayuan_Chain</w:t>
        </w:r>
        <w:r w:rsidRPr="001F3AFD">
          <w:rPr>
            <w:rFonts w:ascii="Consolas" w:eastAsia="宋体" w:hAnsi="Consolas" w:cs="宋体"/>
            <w:color w:val="CCCCCC"/>
            <w:kern w:val="0"/>
            <w:szCs w:val="21"/>
          </w:rPr>
          <w:t>);</w:t>
        </w:r>
      </w:ins>
    </w:p>
    <w:p w14:paraId="13ACAD8D" w14:textId="77777777" w:rsidR="001F3AFD" w:rsidRPr="001F3AFD" w:rsidRDefault="001F3AFD" w:rsidP="001F3AFD">
      <w:pPr>
        <w:widowControl/>
        <w:shd w:val="clear" w:color="auto" w:fill="1F1F1F"/>
        <w:spacing w:after="240" w:line="285" w:lineRule="atLeast"/>
        <w:jc w:val="left"/>
        <w:rPr>
          <w:ins w:id="137" w:author="石 夏源" w:date="2024-09-28T19:37:00Z"/>
          <w:rFonts w:ascii="Consolas" w:eastAsia="宋体" w:hAnsi="Consolas" w:cs="宋体"/>
          <w:color w:val="CCCCCC"/>
          <w:kern w:val="0"/>
          <w:szCs w:val="21"/>
        </w:rPr>
      </w:pPr>
    </w:p>
    <w:p w14:paraId="628ABC62" w14:textId="77777777" w:rsidR="001F3AFD" w:rsidRPr="001F3AFD" w:rsidRDefault="001F3AFD" w:rsidP="001F3AFD">
      <w:pPr>
        <w:widowControl/>
        <w:shd w:val="clear" w:color="auto" w:fill="1F1F1F"/>
        <w:spacing w:line="285" w:lineRule="atLeast"/>
        <w:jc w:val="left"/>
        <w:rPr>
          <w:ins w:id="138" w:author="石 夏源" w:date="2024-09-28T19:37:00Z"/>
          <w:rFonts w:ascii="Consolas" w:eastAsia="宋体" w:hAnsi="Consolas" w:cs="宋体"/>
          <w:color w:val="CCCCCC"/>
          <w:kern w:val="0"/>
          <w:szCs w:val="21"/>
        </w:rPr>
      </w:pPr>
      <w:ins w:id="139" w:author="石 夏源" w:date="2024-09-28T19:37:00Z">
        <w:r w:rsidRPr="001F3AFD">
          <w:rPr>
            <w:rFonts w:ascii="Consolas" w:eastAsia="宋体" w:hAnsi="Consolas" w:cs="宋体"/>
            <w:color w:val="9CDCFE"/>
            <w:kern w:val="0"/>
            <w:szCs w:val="21"/>
          </w:rPr>
          <w:t>console</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log</w:t>
        </w:r>
        <w:r w:rsidRPr="001F3AFD">
          <w:rPr>
            <w:rFonts w:ascii="Consolas" w:eastAsia="宋体" w:hAnsi="Consolas" w:cs="宋体"/>
            <w:color w:val="CCCCCC"/>
            <w:kern w:val="0"/>
            <w:szCs w:val="21"/>
          </w:rPr>
          <w:t>(</w:t>
        </w:r>
        <w:r w:rsidRPr="001F3AFD">
          <w:rPr>
            <w:rFonts w:ascii="Consolas" w:eastAsia="宋体" w:hAnsi="Consolas" w:cs="宋体"/>
            <w:color w:val="CE9178"/>
            <w:kern w:val="0"/>
            <w:szCs w:val="21"/>
          </w:rPr>
          <w:t>'Is the chain valid: '</w:t>
        </w:r>
        <w:r w:rsidRPr="001F3AFD">
          <w:rPr>
            <w:rFonts w:ascii="Consolas" w:eastAsia="宋体" w:hAnsi="Consolas" w:cs="宋体"/>
            <w:color w:val="CCCCCC"/>
            <w:kern w:val="0"/>
            <w:szCs w:val="21"/>
          </w:rPr>
          <w:t xml:space="preserve"> </w:t>
        </w:r>
        <w:r w:rsidRPr="001F3AFD">
          <w:rPr>
            <w:rFonts w:ascii="Consolas" w:eastAsia="宋体" w:hAnsi="Consolas" w:cs="宋体"/>
            <w:color w:val="D4D4D4"/>
            <w:kern w:val="0"/>
            <w:szCs w:val="21"/>
          </w:rPr>
          <w:t>+</w:t>
        </w:r>
        <w:r w:rsidRPr="001F3AFD">
          <w:rPr>
            <w:rFonts w:ascii="Consolas" w:eastAsia="宋体" w:hAnsi="Consolas" w:cs="宋体"/>
            <w:color w:val="CCCCCC"/>
            <w:kern w:val="0"/>
            <w:szCs w:val="21"/>
          </w:rPr>
          <w:t xml:space="preserve"> </w:t>
        </w:r>
        <w:r w:rsidRPr="001F3AFD">
          <w:rPr>
            <w:rFonts w:ascii="Consolas" w:eastAsia="宋体" w:hAnsi="Consolas" w:cs="宋体"/>
            <w:color w:val="9CDCFE"/>
            <w:kern w:val="0"/>
            <w:szCs w:val="21"/>
          </w:rPr>
          <w:t>shixiayuan_Chain</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isBlockchainValid</w:t>
        </w:r>
        <w:r w:rsidRPr="001F3AFD">
          <w:rPr>
            <w:rFonts w:ascii="Consolas" w:eastAsia="宋体" w:hAnsi="Consolas" w:cs="宋体"/>
            <w:color w:val="CCCCCC"/>
            <w:kern w:val="0"/>
            <w:szCs w:val="21"/>
          </w:rPr>
          <w:t>());</w:t>
        </w:r>
      </w:ins>
    </w:p>
    <w:p w14:paraId="7F69E459" w14:textId="77777777" w:rsidR="001F3AFD" w:rsidRPr="001F3AFD" w:rsidRDefault="001F3AFD" w:rsidP="001F3AFD">
      <w:pPr>
        <w:widowControl/>
        <w:shd w:val="clear" w:color="auto" w:fill="1F1F1F"/>
        <w:spacing w:line="285" w:lineRule="atLeast"/>
        <w:jc w:val="left"/>
        <w:rPr>
          <w:ins w:id="140" w:author="石 夏源" w:date="2024-09-28T19:37:00Z"/>
          <w:rFonts w:ascii="Consolas" w:eastAsia="宋体" w:hAnsi="Consolas" w:cs="宋体"/>
          <w:color w:val="CCCCCC"/>
          <w:kern w:val="0"/>
          <w:szCs w:val="21"/>
        </w:rPr>
      </w:pPr>
      <w:ins w:id="141" w:author="石 夏源" w:date="2024-09-28T19:37:00Z">
        <w:r w:rsidRPr="001F3AFD">
          <w:rPr>
            <w:rFonts w:ascii="Consolas" w:eastAsia="宋体" w:hAnsi="Consolas" w:cs="宋体"/>
            <w:color w:val="9CDCFE"/>
            <w:kern w:val="0"/>
            <w:szCs w:val="21"/>
          </w:rPr>
          <w:t>shixiayuan_Chain</w:t>
        </w:r>
        <w:r w:rsidRPr="001F3AFD">
          <w:rPr>
            <w:rFonts w:ascii="Consolas" w:eastAsia="宋体" w:hAnsi="Consolas" w:cs="宋体"/>
            <w:color w:val="CCCCCC"/>
            <w:kern w:val="0"/>
            <w:szCs w:val="21"/>
          </w:rPr>
          <w:t>.</w:t>
        </w:r>
        <w:r w:rsidRPr="001F3AFD">
          <w:rPr>
            <w:rFonts w:ascii="Consolas" w:eastAsia="宋体" w:hAnsi="Consolas" w:cs="宋体"/>
            <w:color w:val="9CDCFE"/>
            <w:kern w:val="0"/>
            <w:szCs w:val="21"/>
          </w:rPr>
          <w:t>blockchain</w:t>
        </w:r>
        <w:r w:rsidRPr="001F3AFD">
          <w:rPr>
            <w:rFonts w:ascii="Consolas" w:eastAsia="宋体" w:hAnsi="Consolas" w:cs="宋体"/>
            <w:color w:val="CCCCCC"/>
            <w:kern w:val="0"/>
            <w:szCs w:val="21"/>
          </w:rPr>
          <w:t>[</w:t>
        </w:r>
        <w:r w:rsidRPr="001F3AFD">
          <w:rPr>
            <w:rFonts w:ascii="Consolas" w:eastAsia="宋体" w:hAnsi="Consolas" w:cs="宋体"/>
            <w:color w:val="B5CEA8"/>
            <w:kern w:val="0"/>
            <w:szCs w:val="21"/>
          </w:rPr>
          <w:t>1</w:t>
        </w:r>
        <w:r w:rsidRPr="001F3AFD">
          <w:rPr>
            <w:rFonts w:ascii="Consolas" w:eastAsia="宋体" w:hAnsi="Consolas" w:cs="宋体"/>
            <w:color w:val="CCCCCC"/>
            <w:kern w:val="0"/>
            <w:szCs w:val="21"/>
          </w:rPr>
          <w:t>].</w:t>
        </w:r>
        <w:r w:rsidRPr="001F3AFD">
          <w:rPr>
            <w:rFonts w:ascii="Consolas" w:eastAsia="宋体" w:hAnsi="Consolas" w:cs="宋体"/>
            <w:color w:val="9CDCFE"/>
            <w:kern w:val="0"/>
            <w:szCs w:val="21"/>
          </w:rPr>
          <w:t>data</w:t>
        </w:r>
        <w:r w:rsidRPr="001F3AFD">
          <w:rPr>
            <w:rFonts w:ascii="Consolas" w:eastAsia="宋体" w:hAnsi="Consolas" w:cs="宋体"/>
            <w:color w:val="CCCCCC"/>
            <w:kern w:val="0"/>
            <w:szCs w:val="21"/>
          </w:rPr>
          <w:t xml:space="preserve"> </w:t>
        </w:r>
        <w:r w:rsidRPr="001F3AFD">
          <w:rPr>
            <w:rFonts w:ascii="Consolas" w:eastAsia="宋体" w:hAnsi="Consolas" w:cs="宋体"/>
            <w:color w:val="D4D4D4"/>
            <w:kern w:val="0"/>
            <w:szCs w:val="21"/>
          </w:rPr>
          <w:t>=</w:t>
        </w:r>
        <w:r w:rsidRPr="001F3AFD">
          <w:rPr>
            <w:rFonts w:ascii="Consolas" w:eastAsia="宋体" w:hAnsi="Consolas" w:cs="宋体"/>
            <w:color w:val="CCCCCC"/>
            <w:kern w:val="0"/>
            <w:szCs w:val="21"/>
          </w:rPr>
          <w:t xml:space="preserve"> </w:t>
        </w:r>
        <w:r w:rsidRPr="001F3AFD">
          <w:rPr>
            <w:rFonts w:ascii="Consolas" w:eastAsia="宋体" w:hAnsi="Consolas" w:cs="宋体"/>
            <w:color w:val="CE9178"/>
            <w:kern w:val="0"/>
            <w:szCs w:val="21"/>
          </w:rPr>
          <w:t xml:space="preserve">' </w:t>
        </w:r>
        <w:r w:rsidRPr="001F3AFD">
          <w:rPr>
            <w:rFonts w:ascii="Consolas" w:eastAsia="宋体" w:hAnsi="Consolas" w:cs="宋体"/>
            <w:color w:val="CE9178"/>
            <w:kern w:val="0"/>
            <w:szCs w:val="21"/>
          </w:rPr>
          <w:t>石夏源的</w:t>
        </w:r>
        <w:r w:rsidRPr="001F3AFD">
          <w:rPr>
            <w:rFonts w:ascii="Consolas" w:eastAsia="宋体" w:hAnsi="Consolas" w:cs="宋体"/>
            <w:color w:val="CE9178"/>
            <w:kern w:val="0"/>
            <w:szCs w:val="21"/>
          </w:rPr>
          <w:t>DATA'</w:t>
        </w:r>
        <w:r w:rsidRPr="001F3AFD">
          <w:rPr>
            <w:rFonts w:ascii="Consolas" w:eastAsia="宋体" w:hAnsi="Consolas" w:cs="宋体"/>
            <w:color w:val="CCCCCC"/>
            <w:kern w:val="0"/>
            <w:szCs w:val="21"/>
          </w:rPr>
          <w:t>;</w:t>
        </w:r>
      </w:ins>
    </w:p>
    <w:p w14:paraId="1C6A27FD" w14:textId="77777777" w:rsidR="001F3AFD" w:rsidRPr="001F3AFD" w:rsidRDefault="001F3AFD" w:rsidP="001F3AFD">
      <w:pPr>
        <w:widowControl/>
        <w:shd w:val="clear" w:color="auto" w:fill="1F1F1F"/>
        <w:spacing w:line="285" w:lineRule="atLeast"/>
        <w:jc w:val="left"/>
        <w:rPr>
          <w:ins w:id="142" w:author="石 夏源" w:date="2024-09-28T19:37:00Z"/>
          <w:rFonts w:ascii="Consolas" w:eastAsia="宋体" w:hAnsi="Consolas" w:cs="宋体"/>
          <w:color w:val="CCCCCC"/>
          <w:kern w:val="0"/>
          <w:szCs w:val="21"/>
        </w:rPr>
      </w:pPr>
      <w:ins w:id="143" w:author="石 夏源" w:date="2024-09-28T19:37:00Z">
        <w:r w:rsidRPr="001F3AFD">
          <w:rPr>
            <w:rFonts w:ascii="Consolas" w:eastAsia="宋体" w:hAnsi="Consolas" w:cs="宋体"/>
            <w:color w:val="9CDCFE"/>
            <w:kern w:val="0"/>
            <w:szCs w:val="21"/>
          </w:rPr>
          <w:t>console</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log</w:t>
        </w:r>
        <w:r w:rsidRPr="001F3AFD">
          <w:rPr>
            <w:rFonts w:ascii="Consolas" w:eastAsia="宋体" w:hAnsi="Consolas" w:cs="宋体"/>
            <w:color w:val="CCCCCC"/>
            <w:kern w:val="0"/>
            <w:szCs w:val="21"/>
          </w:rPr>
          <w:t>(</w:t>
        </w:r>
        <w:r w:rsidRPr="001F3AFD">
          <w:rPr>
            <w:rFonts w:ascii="Consolas" w:eastAsia="宋体" w:hAnsi="Consolas" w:cs="宋体"/>
            <w:color w:val="CE9178"/>
            <w:kern w:val="0"/>
            <w:szCs w:val="21"/>
          </w:rPr>
          <w:t>'Modified transaction data in a block'</w:t>
        </w:r>
        <w:r w:rsidRPr="001F3AFD">
          <w:rPr>
            <w:rFonts w:ascii="Consolas" w:eastAsia="宋体" w:hAnsi="Consolas" w:cs="宋体"/>
            <w:color w:val="CCCCCC"/>
            <w:kern w:val="0"/>
            <w:szCs w:val="21"/>
          </w:rPr>
          <w:t>);</w:t>
        </w:r>
      </w:ins>
    </w:p>
    <w:p w14:paraId="2F8CDFEA" w14:textId="77777777" w:rsidR="001F3AFD" w:rsidRPr="001F3AFD" w:rsidRDefault="001F3AFD" w:rsidP="001F3AFD">
      <w:pPr>
        <w:widowControl/>
        <w:shd w:val="clear" w:color="auto" w:fill="1F1F1F"/>
        <w:spacing w:line="285" w:lineRule="atLeast"/>
        <w:jc w:val="left"/>
        <w:rPr>
          <w:ins w:id="144" w:author="石 夏源" w:date="2024-09-28T19:37:00Z"/>
          <w:rFonts w:ascii="Consolas" w:eastAsia="宋体" w:hAnsi="Consolas" w:cs="宋体"/>
          <w:color w:val="CCCCCC"/>
          <w:kern w:val="0"/>
          <w:szCs w:val="21"/>
        </w:rPr>
      </w:pPr>
      <w:ins w:id="145" w:author="石 夏源" w:date="2024-09-28T19:37:00Z">
        <w:r w:rsidRPr="001F3AFD">
          <w:rPr>
            <w:rFonts w:ascii="Consolas" w:eastAsia="宋体" w:hAnsi="Consolas" w:cs="宋体"/>
            <w:color w:val="9CDCFE"/>
            <w:kern w:val="0"/>
            <w:szCs w:val="21"/>
          </w:rPr>
          <w:t>console</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log</w:t>
        </w:r>
        <w:r w:rsidRPr="001F3AFD">
          <w:rPr>
            <w:rFonts w:ascii="Consolas" w:eastAsia="宋体" w:hAnsi="Consolas" w:cs="宋体"/>
            <w:color w:val="CCCCCC"/>
            <w:kern w:val="0"/>
            <w:szCs w:val="21"/>
          </w:rPr>
          <w:t>(</w:t>
        </w:r>
        <w:r w:rsidRPr="001F3AFD">
          <w:rPr>
            <w:rFonts w:ascii="Consolas" w:eastAsia="宋体" w:hAnsi="Consolas" w:cs="宋体"/>
            <w:color w:val="CE9178"/>
            <w:kern w:val="0"/>
            <w:szCs w:val="21"/>
          </w:rPr>
          <w:t>'Is the chain valid: '</w:t>
        </w:r>
        <w:r w:rsidRPr="001F3AFD">
          <w:rPr>
            <w:rFonts w:ascii="Consolas" w:eastAsia="宋体" w:hAnsi="Consolas" w:cs="宋体"/>
            <w:color w:val="CCCCCC"/>
            <w:kern w:val="0"/>
            <w:szCs w:val="21"/>
          </w:rPr>
          <w:t xml:space="preserve"> </w:t>
        </w:r>
        <w:r w:rsidRPr="001F3AFD">
          <w:rPr>
            <w:rFonts w:ascii="Consolas" w:eastAsia="宋体" w:hAnsi="Consolas" w:cs="宋体"/>
            <w:color w:val="D4D4D4"/>
            <w:kern w:val="0"/>
            <w:szCs w:val="21"/>
          </w:rPr>
          <w:t>+</w:t>
        </w:r>
        <w:r w:rsidRPr="001F3AFD">
          <w:rPr>
            <w:rFonts w:ascii="Consolas" w:eastAsia="宋体" w:hAnsi="Consolas" w:cs="宋体"/>
            <w:color w:val="CCCCCC"/>
            <w:kern w:val="0"/>
            <w:szCs w:val="21"/>
          </w:rPr>
          <w:t xml:space="preserve"> </w:t>
        </w:r>
        <w:r w:rsidRPr="001F3AFD">
          <w:rPr>
            <w:rFonts w:ascii="Consolas" w:eastAsia="宋体" w:hAnsi="Consolas" w:cs="宋体"/>
            <w:color w:val="9CDCFE"/>
            <w:kern w:val="0"/>
            <w:szCs w:val="21"/>
          </w:rPr>
          <w:t>shixiayuan_Chain</w:t>
        </w:r>
        <w:r w:rsidRPr="001F3AFD">
          <w:rPr>
            <w:rFonts w:ascii="Consolas" w:eastAsia="宋体" w:hAnsi="Consolas" w:cs="宋体"/>
            <w:color w:val="CCCCCC"/>
            <w:kern w:val="0"/>
            <w:szCs w:val="21"/>
          </w:rPr>
          <w:t>.</w:t>
        </w:r>
        <w:r w:rsidRPr="001F3AFD">
          <w:rPr>
            <w:rFonts w:ascii="Consolas" w:eastAsia="宋体" w:hAnsi="Consolas" w:cs="宋体"/>
            <w:color w:val="DCDCAA"/>
            <w:kern w:val="0"/>
            <w:szCs w:val="21"/>
          </w:rPr>
          <w:t>isBlockchainValid</w:t>
        </w:r>
        <w:r w:rsidRPr="001F3AFD">
          <w:rPr>
            <w:rFonts w:ascii="Consolas" w:eastAsia="宋体" w:hAnsi="Consolas" w:cs="宋体"/>
            <w:color w:val="CCCCCC"/>
            <w:kern w:val="0"/>
            <w:szCs w:val="21"/>
          </w:rPr>
          <w:t>());</w:t>
        </w:r>
      </w:ins>
    </w:p>
    <w:p w14:paraId="0939CADA" w14:textId="77777777" w:rsidR="00DA29F4" w:rsidRPr="001F3AFD" w:rsidRDefault="00DA29F4">
      <w:pPr>
        <w:rPr>
          <w:rFonts w:ascii="Calibri" w:eastAsia="宋体" w:hAnsi="Calibri" w:cs="Times New Roman"/>
          <w:szCs w:val="22"/>
        </w:rPr>
      </w:pPr>
    </w:p>
    <w:p w14:paraId="0927D2E2" w14:textId="77777777" w:rsidR="00DA29F4" w:rsidRDefault="00DA29F4">
      <w:pPr>
        <w:rPr>
          <w:rFonts w:ascii="Calibri" w:eastAsia="宋体" w:hAnsi="Calibri" w:cs="Times New Roman"/>
          <w:szCs w:val="22"/>
        </w:rPr>
      </w:pPr>
    </w:p>
    <w:p w14:paraId="57D1D8BB" w14:textId="67930925" w:rsidR="00DA29F4" w:rsidRDefault="00612289">
      <w:pPr>
        <w:numPr>
          <w:ilvl w:val="0"/>
          <w:numId w:val="7"/>
        </w:numPr>
        <w:ind w:left="357" w:hanging="357"/>
        <w:rPr>
          <w:ins w:id="146" w:author="石 夏源" w:date="2024-09-28T19:47:00Z"/>
          <w:rFonts w:ascii="Calibri" w:eastAsia="宋体" w:hAnsi="Calibri" w:cs="Times New Roman"/>
          <w:szCs w:val="22"/>
        </w:rPr>
      </w:pPr>
      <w:r>
        <w:rPr>
          <w:rFonts w:ascii="Calibri" w:eastAsia="宋体" w:hAnsi="Calibri" w:cs="Times New Roman" w:hint="eastAsia"/>
          <w:szCs w:val="22"/>
        </w:rPr>
        <w:t>再次运行程序，请给出有效性检查的输出结果截图（要包含你的测试代码）。数据一旦加入区块链就能轻松防止篡改吗？为什么？（</w:t>
      </w:r>
      <w:r>
        <w:rPr>
          <w:rFonts w:ascii="Calibri" w:eastAsia="宋体" w:hAnsi="Calibri" w:cs="Times New Roman" w:hint="eastAsia"/>
          <w:szCs w:val="22"/>
        </w:rPr>
        <w:t>6</w:t>
      </w:r>
      <w:r>
        <w:rPr>
          <w:rFonts w:ascii="Calibri" w:eastAsia="宋体" w:hAnsi="Calibri" w:cs="Times New Roman" w:hint="eastAsia"/>
          <w:szCs w:val="22"/>
        </w:rPr>
        <w:t>分）</w:t>
      </w:r>
    </w:p>
    <w:p w14:paraId="0ED2B2AD" w14:textId="2F89886C" w:rsidR="008F0426" w:rsidRDefault="008F0426" w:rsidP="008F0426">
      <w:pPr>
        <w:ind w:left="357"/>
        <w:rPr>
          <w:ins w:id="147" w:author="石 夏源" w:date="2024-09-28T19:49:00Z"/>
          <w:rFonts w:ascii="Calibri" w:eastAsia="宋体" w:hAnsi="Calibri" w:cs="Times New Roman"/>
          <w:szCs w:val="22"/>
        </w:rPr>
      </w:pPr>
      <w:ins w:id="148" w:author="石 夏源" w:date="2024-09-28T19:47:00Z">
        <w:r w:rsidRPr="008F0426">
          <w:rPr>
            <w:rFonts w:ascii="Calibri" w:eastAsia="宋体" w:hAnsi="Calibri" w:cs="Times New Roman"/>
            <w:szCs w:val="22"/>
          </w:rPr>
          <w:t>由于区块链的特性，一旦数据的哈希值被存储在区块链上，就无法篡改或删除。</w:t>
        </w:r>
      </w:ins>
    </w:p>
    <w:p w14:paraId="457A2453" w14:textId="490A3628" w:rsidR="008F0426" w:rsidRDefault="008F0426">
      <w:pPr>
        <w:ind w:left="357"/>
        <w:rPr>
          <w:ins w:id="149" w:author="石 夏源" w:date="2024-09-28T19:39:00Z"/>
          <w:rFonts w:ascii="Calibri" w:eastAsia="宋体" w:hAnsi="Calibri" w:cs="Times New Roman"/>
          <w:szCs w:val="22"/>
        </w:rPr>
        <w:pPrChange w:id="150" w:author="石 夏源" w:date="2024-09-28T19:47:00Z">
          <w:pPr>
            <w:numPr>
              <w:numId w:val="7"/>
            </w:numPr>
            <w:ind w:left="357" w:hanging="357"/>
          </w:pPr>
        </w:pPrChange>
      </w:pPr>
      <w:ins w:id="151" w:author="石 夏源" w:date="2024-09-28T19:49:00Z">
        <w:r>
          <w:rPr>
            <w:rFonts w:ascii="Calibri" w:eastAsia="宋体" w:hAnsi="Calibri" w:cs="Times New Roman" w:hint="eastAsia"/>
            <w:szCs w:val="22"/>
          </w:rPr>
          <w:t>展开说：</w:t>
        </w:r>
        <w:r w:rsidRPr="008F0426">
          <w:rPr>
            <w:rFonts w:ascii="Calibri" w:eastAsia="宋体" w:hAnsi="Calibri" w:cs="Times New Roman"/>
            <w:szCs w:val="22"/>
          </w:rPr>
          <w:t>在区块链中，每个新区块都包含上一个区块经过科学方法算出来的数据指纹</w:t>
        </w:r>
        <w:r w:rsidRPr="008F0426">
          <w:rPr>
            <w:rFonts w:ascii="Calibri" w:eastAsia="宋体" w:hAnsi="Calibri" w:cs="Times New Roman"/>
            <w:szCs w:val="22"/>
          </w:rPr>
          <w:t>——</w:t>
        </w:r>
        <w:r w:rsidRPr="008F0426">
          <w:rPr>
            <w:rFonts w:ascii="Calibri" w:eastAsia="宋体" w:hAnsi="Calibri" w:cs="Times New Roman"/>
            <w:szCs w:val="22"/>
          </w:rPr>
          <w:t>哈希值。这个值让一个个区块之间形成了有着严格顺序关系的链条结构，一旦某个区块中的任何数据被篡改，该区块在下一个区块头部的数据指纹</w:t>
        </w:r>
        <w:r w:rsidRPr="008F0426">
          <w:rPr>
            <w:rFonts w:ascii="Calibri" w:eastAsia="宋体" w:hAnsi="Calibri" w:cs="Times New Roman"/>
            <w:szCs w:val="22"/>
          </w:rPr>
          <w:t>——</w:t>
        </w:r>
        <w:r w:rsidRPr="008F0426">
          <w:rPr>
            <w:rFonts w:ascii="Calibri" w:eastAsia="宋体" w:hAnsi="Calibri" w:cs="Times New Roman"/>
            <w:szCs w:val="22"/>
          </w:rPr>
          <w:t>哈希值就会变动，之后就无法衔接上来，也就不会被认可。</w:t>
        </w:r>
      </w:ins>
    </w:p>
    <w:p w14:paraId="1D38D496" w14:textId="55D07CC3" w:rsidR="008607EA" w:rsidRDefault="008607EA" w:rsidP="008607EA">
      <w:pPr>
        <w:ind w:left="357"/>
        <w:rPr>
          <w:ins w:id="152" w:author="石 夏源" w:date="2024-09-28T19:39:00Z"/>
          <w:rFonts w:ascii="Calibri" w:eastAsia="宋体" w:hAnsi="Calibri" w:cs="Times New Roman"/>
          <w:szCs w:val="22"/>
        </w:rPr>
      </w:pPr>
      <w:ins w:id="153" w:author="石 夏源" w:date="2024-09-28T19:39:00Z">
        <w:r>
          <w:rPr>
            <w:rFonts w:ascii="Calibri" w:eastAsia="宋体" w:hAnsi="Calibri" w:cs="Times New Roman" w:hint="eastAsia"/>
            <w:szCs w:val="22"/>
          </w:rPr>
          <w:t>测试代码：</w:t>
        </w:r>
      </w:ins>
    </w:p>
    <w:p w14:paraId="44D1E5D9" w14:textId="101BF02F" w:rsidR="008607EA" w:rsidRDefault="008607EA" w:rsidP="008607EA">
      <w:pPr>
        <w:ind w:left="357"/>
        <w:rPr>
          <w:ins w:id="154" w:author="石 夏源" w:date="2024-09-28T19:39:00Z"/>
          <w:rFonts w:ascii="Calibri" w:eastAsia="宋体" w:hAnsi="Calibri" w:cs="Times New Roman"/>
          <w:szCs w:val="22"/>
        </w:rPr>
      </w:pPr>
      <w:ins w:id="155" w:author="石 夏源" w:date="2024-09-28T19:39:00Z">
        <w:r>
          <w:rPr>
            <w:noProof/>
          </w:rPr>
          <w:lastRenderedPageBreak/>
          <w:drawing>
            <wp:inline distT="0" distB="0" distL="0" distR="0" wp14:anchorId="31C995E1" wp14:editId="1AAB9E91">
              <wp:extent cx="5274310" cy="23241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24100"/>
                      </a:xfrm>
                      <a:prstGeom prst="rect">
                        <a:avLst/>
                      </a:prstGeom>
                    </pic:spPr>
                  </pic:pic>
                </a:graphicData>
              </a:graphic>
            </wp:inline>
          </w:drawing>
        </w:r>
      </w:ins>
    </w:p>
    <w:p w14:paraId="105C8C32" w14:textId="26751263" w:rsidR="008607EA" w:rsidRDefault="008607EA">
      <w:pPr>
        <w:ind w:left="357"/>
        <w:rPr>
          <w:rFonts w:ascii="Calibri" w:eastAsia="宋体" w:hAnsi="Calibri" w:cs="Times New Roman"/>
          <w:szCs w:val="22"/>
        </w:rPr>
        <w:pPrChange w:id="156" w:author="石 夏源" w:date="2024-09-28T19:39:00Z">
          <w:pPr>
            <w:numPr>
              <w:numId w:val="7"/>
            </w:numPr>
            <w:ind w:left="357" w:hanging="357"/>
          </w:pPr>
        </w:pPrChange>
      </w:pPr>
      <w:ins w:id="157" w:author="石 夏源" w:date="2024-09-28T19:39:00Z">
        <w:r>
          <w:rPr>
            <w:rFonts w:ascii="Calibri" w:eastAsia="宋体" w:hAnsi="Calibri" w:cs="Times New Roman" w:hint="eastAsia"/>
            <w:szCs w:val="22"/>
          </w:rPr>
          <w:t>运行结果如下：</w:t>
        </w:r>
      </w:ins>
    </w:p>
    <w:p w14:paraId="2874535B" w14:textId="02787684" w:rsidR="00DA29F4" w:rsidRDefault="008607EA">
      <w:pPr>
        <w:rPr>
          <w:rFonts w:ascii="Calibri" w:eastAsia="宋体" w:hAnsi="Calibri" w:cs="Times New Roman"/>
          <w:szCs w:val="22"/>
        </w:rPr>
      </w:pPr>
      <w:ins w:id="158" w:author="石 夏源" w:date="2024-09-28T19:39:00Z">
        <w:r>
          <w:rPr>
            <w:noProof/>
          </w:rPr>
          <w:drawing>
            <wp:inline distT="0" distB="0" distL="0" distR="0" wp14:anchorId="392AA9F2" wp14:editId="6C36151F">
              <wp:extent cx="5274310" cy="46380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638040"/>
                      </a:xfrm>
                      <a:prstGeom prst="rect">
                        <a:avLst/>
                      </a:prstGeom>
                    </pic:spPr>
                  </pic:pic>
                </a:graphicData>
              </a:graphic>
            </wp:inline>
          </w:drawing>
        </w:r>
      </w:ins>
    </w:p>
    <w:p w14:paraId="11AE803C" w14:textId="0046DD5B" w:rsidR="00DA29F4" w:rsidRDefault="008607EA">
      <w:pPr>
        <w:widowControl/>
        <w:jc w:val="left"/>
        <w:rPr>
          <w:rFonts w:ascii="Calibri" w:eastAsia="宋体" w:hAnsi="Calibri" w:cs="Times New Roman"/>
          <w:szCs w:val="22"/>
        </w:rPr>
      </w:pPr>
      <w:ins w:id="159" w:author="石 夏源" w:date="2024-09-28T19:39:00Z">
        <w:r>
          <w:rPr>
            <w:noProof/>
          </w:rPr>
          <w:lastRenderedPageBreak/>
          <w:drawing>
            <wp:inline distT="0" distB="0" distL="0" distR="0" wp14:anchorId="478F0D03" wp14:editId="10C50C62">
              <wp:extent cx="5274310" cy="3750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50945"/>
                      </a:xfrm>
                      <a:prstGeom prst="rect">
                        <a:avLst/>
                      </a:prstGeom>
                    </pic:spPr>
                  </pic:pic>
                </a:graphicData>
              </a:graphic>
            </wp:inline>
          </w:drawing>
        </w:r>
      </w:ins>
    </w:p>
    <w:p w14:paraId="6E7A3DC8" w14:textId="77777777" w:rsidR="00DA29F4" w:rsidRDefault="00DA29F4">
      <w:pPr>
        <w:rPr>
          <w:rFonts w:ascii="Calibri" w:eastAsia="宋体" w:hAnsi="Calibri" w:cs="Times New Roman"/>
          <w:szCs w:val="22"/>
        </w:rPr>
      </w:pPr>
    </w:p>
    <w:p w14:paraId="62A12681" w14:textId="77777777" w:rsidR="00DA29F4" w:rsidRDefault="00DA29F4">
      <w:pPr>
        <w:rPr>
          <w:rFonts w:ascii="Calibri" w:eastAsia="宋体" w:hAnsi="Calibri" w:cs="Times New Roman"/>
          <w:szCs w:val="22"/>
        </w:rPr>
      </w:pPr>
    </w:p>
    <w:p w14:paraId="5B4EFEA6" w14:textId="77777777" w:rsidR="00DA29F4" w:rsidRDefault="00DA29F4">
      <w:pPr>
        <w:rPr>
          <w:rFonts w:ascii="Calibri" w:eastAsia="宋体" w:hAnsi="Calibri" w:cs="Times New Roman"/>
          <w:szCs w:val="22"/>
        </w:rPr>
      </w:pPr>
    </w:p>
    <w:p w14:paraId="008C13B4" w14:textId="77777777" w:rsidR="00DA29F4" w:rsidRDefault="00DA29F4">
      <w:pPr>
        <w:rPr>
          <w:rFonts w:ascii="Calibri" w:eastAsia="宋体" w:hAnsi="Calibri" w:cs="Times New Roman"/>
          <w:szCs w:val="22"/>
        </w:rPr>
      </w:pPr>
    </w:p>
    <w:p w14:paraId="18DC9B5D" w14:textId="77777777" w:rsidR="00DA29F4" w:rsidRDefault="00DA29F4">
      <w:pPr>
        <w:rPr>
          <w:rFonts w:ascii="Calibri" w:eastAsia="宋体" w:hAnsi="Calibri" w:cs="Times New Roman"/>
          <w:szCs w:val="22"/>
        </w:rPr>
      </w:pPr>
    </w:p>
    <w:p w14:paraId="6240F063" w14:textId="77777777" w:rsidR="00DA29F4" w:rsidRDefault="00DA29F4">
      <w:pPr>
        <w:rPr>
          <w:rFonts w:ascii="Calibri" w:eastAsia="宋体" w:hAnsi="Calibri" w:cs="Times New Roman"/>
          <w:szCs w:val="22"/>
        </w:rPr>
      </w:pPr>
    </w:p>
    <w:p w14:paraId="7052F4BE" w14:textId="77777777" w:rsidR="00DA29F4" w:rsidRDefault="00DA29F4">
      <w:pPr>
        <w:rPr>
          <w:rFonts w:ascii="Calibri" w:eastAsia="宋体" w:hAnsi="Calibri" w:cs="Times New Roman"/>
          <w:szCs w:val="22"/>
        </w:rPr>
      </w:pPr>
    </w:p>
    <w:p w14:paraId="39841F66" w14:textId="77777777" w:rsidR="00DA29F4" w:rsidRDefault="00DA29F4">
      <w:pPr>
        <w:rPr>
          <w:rFonts w:ascii="Calibri" w:eastAsia="宋体" w:hAnsi="Calibri" w:cs="Times New Roman"/>
          <w:szCs w:val="22"/>
        </w:rPr>
      </w:pPr>
    </w:p>
    <w:p w14:paraId="1CB567FF" w14:textId="77777777" w:rsidR="00DA29F4" w:rsidRDefault="00DA29F4">
      <w:pPr>
        <w:rPr>
          <w:rFonts w:ascii="Calibri" w:eastAsia="宋体" w:hAnsi="Calibri" w:cs="Times New Roman"/>
          <w:szCs w:val="22"/>
        </w:rPr>
      </w:pPr>
    </w:p>
    <w:p w14:paraId="7663503D" w14:textId="77777777" w:rsidR="00DA29F4" w:rsidRDefault="00DA29F4">
      <w:pPr>
        <w:rPr>
          <w:rFonts w:ascii="Calibri" w:eastAsia="宋体" w:hAnsi="Calibri" w:cs="Times New Roman"/>
          <w:szCs w:val="22"/>
        </w:rPr>
      </w:pPr>
    </w:p>
    <w:p w14:paraId="5B0A339D" w14:textId="77777777" w:rsidR="00DA29F4" w:rsidRDefault="00DA29F4">
      <w:pPr>
        <w:rPr>
          <w:rFonts w:ascii="Calibri" w:eastAsia="宋体" w:hAnsi="Calibri" w:cs="Times New Roman"/>
          <w:szCs w:val="22"/>
        </w:rPr>
      </w:pPr>
    </w:p>
    <w:p w14:paraId="316AE6D4" w14:textId="77777777" w:rsidR="00DA29F4" w:rsidRDefault="00DA29F4">
      <w:pPr>
        <w:rPr>
          <w:rFonts w:ascii="Calibri" w:eastAsia="宋体" w:hAnsi="Calibri" w:cs="Times New Roman"/>
          <w:szCs w:val="22"/>
        </w:rPr>
      </w:pPr>
    </w:p>
    <w:p w14:paraId="6D260FDB" w14:textId="77777777" w:rsidR="00DA29F4" w:rsidRDefault="00DA29F4">
      <w:pPr>
        <w:rPr>
          <w:rFonts w:ascii="Calibri" w:eastAsia="宋体" w:hAnsi="Calibri" w:cs="Times New Roman"/>
          <w:szCs w:val="22"/>
        </w:rPr>
      </w:pPr>
    </w:p>
    <w:p w14:paraId="683B3147" w14:textId="77777777" w:rsidR="00DA29F4" w:rsidRDefault="00DA29F4">
      <w:pPr>
        <w:rPr>
          <w:rFonts w:ascii="Calibri" w:eastAsia="宋体" w:hAnsi="Calibri" w:cs="Times New Roman"/>
          <w:szCs w:val="22"/>
        </w:rPr>
      </w:pPr>
    </w:p>
    <w:p w14:paraId="41DE6036" w14:textId="77777777" w:rsidR="00DA29F4" w:rsidRDefault="00DA29F4">
      <w:pPr>
        <w:rPr>
          <w:rFonts w:ascii="Calibri" w:eastAsia="宋体" w:hAnsi="Calibri" w:cs="Times New Roman"/>
          <w:szCs w:val="22"/>
        </w:rPr>
      </w:pPr>
    </w:p>
    <w:p w14:paraId="0B1DD548" w14:textId="77777777" w:rsidR="00DA29F4" w:rsidRDefault="00612289">
      <w:pPr>
        <w:numPr>
          <w:ilvl w:val="0"/>
          <w:numId w:val="3"/>
        </w:numPr>
        <w:pBdr>
          <w:bottom w:val="double" w:sz="6" w:space="1" w:color="auto"/>
        </w:pBdr>
        <w:outlineLvl w:val="0"/>
        <w:rPr>
          <w:rFonts w:ascii="Calibri" w:eastAsia="宋体" w:hAnsi="Calibri" w:cs="Times New Roman"/>
          <w:b/>
          <w:bCs/>
          <w:sz w:val="28"/>
          <w:szCs w:val="32"/>
        </w:rPr>
      </w:pPr>
      <w:r>
        <w:rPr>
          <w:rFonts w:ascii="Calibri" w:eastAsia="宋体" w:hAnsi="Calibri" w:cs="Times New Roman" w:hint="eastAsia"/>
          <w:b/>
          <w:bCs/>
          <w:sz w:val="28"/>
          <w:szCs w:val="32"/>
        </w:rPr>
        <w:t>课程学习报告（</w:t>
      </w:r>
      <w:r>
        <w:rPr>
          <w:rFonts w:ascii="Calibri" w:eastAsia="宋体" w:hAnsi="Calibri" w:cs="Times New Roman" w:hint="eastAsia"/>
          <w:b/>
          <w:bCs/>
          <w:sz w:val="28"/>
          <w:szCs w:val="32"/>
        </w:rPr>
        <w:t xml:space="preserve"> 6</w:t>
      </w:r>
      <w:r>
        <w:rPr>
          <w:rFonts w:ascii="Calibri" w:eastAsia="宋体" w:hAnsi="Calibri" w:cs="Times New Roman"/>
          <w:b/>
          <w:bCs/>
          <w:sz w:val="28"/>
          <w:szCs w:val="32"/>
        </w:rPr>
        <w:t>0</w:t>
      </w:r>
      <w:r>
        <w:rPr>
          <w:rFonts w:ascii="Calibri" w:eastAsia="宋体" w:hAnsi="Calibri" w:cs="Times New Roman" w:hint="eastAsia"/>
          <w:b/>
          <w:bCs/>
          <w:sz w:val="28"/>
          <w:szCs w:val="32"/>
        </w:rPr>
        <w:t>分）</w:t>
      </w:r>
    </w:p>
    <w:p w14:paraId="128BE095" w14:textId="77777777" w:rsidR="00DA29F4" w:rsidRDefault="00612289">
      <w:pPr>
        <w:pBdr>
          <w:bottom w:val="double" w:sz="6" w:space="1" w:color="auto"/>
        </w:pBdr>
        <w:outlineLvl w:val="0"/>
        <w:rPr>
          <w:rFonts w:ascii="Calibri" w:eastAsia="宋体" w:hAnsi="Calibri" w:cs="Times New Roman"/>
          <w:b/>
          <w:bCs/>
          <w:sz w:val="28"/>
          <w:szCs w:val="32"/>
        </w:rPr>
      </w:pPr>
      <w:r>
        <w:rPr>
          <w:rFonts w:ascii="Calibri" w:eastAsia="宋体" w:hAnsi="Calibri" w:cs="Times New Roman"/>
          <w:b/>
          <w:bCs/>
          <w:sz w:val="28"/>
          <w:szCs w:val="32"/>
        </w:rPr>
        <w:t xml:space="preserve">Understanding </w:t>
      </w:r>
      <w:r>
        <w:rPr>
          <w:rFonts w:ascii="Calibri" w:eastAsia="宋体" w:hAnsi="Calibri" w:cs="Times New Roman" w:hint="eastAsia"/>
          <w:b/>
          <w:bCs/>
          <w:sz w:val="28"/>
          <w:szCs w:val="32"/>
        </w:rPr>
        <w:t>Fabric and FISCO BCOS</w:t>
      </w:r>
    </w:p>
    <w:p w14:paraId="1B337B2A" w14:textId="77777777" w:rsidR="00DA29F4" w:rsidRDefault="00DA29F4">
      <w:pPr>
        <w:rPr>
          <w:rFonts w:ascii="Calibri" w:eastAsia="宋体" w:hAnsi="Calibri" w:cs="Times New Roman"/>
          <w:szCs w:val="22"/>
        </w:rPr>
      </w:pPr>
    </w:p>
    <w:p w14:paraId="2108B53B" w14:textId="77777777" w:rsidR="00DA29F4" w:rsidRDefault="00612289">
      <w:pPr>
        <w:numPr>
          <w:ilvl w:val="0"/>
          <w:numId w:val="8"/>
        </w:numPr>
        <w:rPr>
          <w:b/>
          <w:bCs/>
          <w:color w:val="000000" w:themeColor="text1"/>
        </w:rPr>
      </w:pPr>
      <w:r>
        <w:rPr>
          <w:rFonts w:hint="eastAsia"/>
          <w:b/>
          <w:bCs/>
          <w:color w:val="000000" w:themeColor="text1"/>
        </w:rPr>
        <w:t>请结合课内外所学以及个人理解，举一个实际应用例子，用自己的语言详细阐述</w:t>
      </w:r>
      <w:r>
        <w:rPr>
          <w:rFonts w:hint="eastAsia"/>
          <w:b/>
          <w:bCs/>
          <w:color w:val="000000" w:themeColor="text1"/>
        </w:rPr>
        <w:t>Fabric</w:t>
      </w:r>
      <w:r>
        <w:rPr>
          <w:rFonts w:hint="eastAsia"/>
          <w:b/>
          <w:bCs/>
          <w:color w:val="000000" w:themeColor="text1"/>
        </w:rPr>
        <w:t>的交易流程和</w:t>
      </w:r>
      <w:r>
        <w:rPr>
          <w:rFonts w:hint="eastAsia"/>
          <w:b/>
          <w:bCs/>
          <w:color w:val="000000" w:themeColor="text1"/>
        </w:rPr>
        <w:t>FISCO BCOS</w:t>
      </w:r>
      <w:r>
        <w:rPr>
          <w:rFonts w:hint="eastAsia"/>
          <w:b/>
          <w:bCs/>
          <w:color w:val="000000" w:themeColor="text1"/>
        </w:rPr>
        <w:t>的交易流程，并对比这两种交易流程，给出自己的见解。（</w:t>
      </w:r>
      <w:r>
        <w:rPr>
          <w:rFonts w:hint="eastAsia"/>
          <w:b/>
          <w:bCs/>
          <w:color w:val="000000" w:themeColor="text1"/>
        </w:rPr>
        <w:t>30</w:t>
      </w:r>
      <w:r>
        <w:rPr>
          <w:rFonts w:hint="eastAsia"/>
          <w:b/>
          <w:bCs/>
          <w:color w:val="000000" w:themeColor="text1"/>
        </w:rPr>
        <w:t>分）</w:t>
      </w:r>
    </w:p>
    <w:p w14:paraId="661D4A09" w14:textId="72863CBF" w:rsidR="00DA29F4" w:rsidRDefault="00DA29F4">
      <w:pPr>
        <w:rPr>
          <w:ins w:id="160" w:author="石 夏源" w:date="2024-09-28T19:55:00Z"/>
          <w:b/>
          <w:bCs/>
          <w:color w:val="000000" w:themeColor="text1"/>
        </w:rPr>
      </w:pPr>
    </w:p>
    <w:p w14:paraId="22D55F87" w14:textId="71279E1E" w:rsidR="00BC260B" w:rsidRDefault="00BC260B">
      <w:pPr>
        <w:rPr>
          <w:b/>
          <w:bCs/>
          <w:color w:val="000000" w:themeColor="text1"/>
        </w:rPr>
      </w:pPr>
      <w:ins w:id="161" w:author="石 夏源" w:date="2024-09-28T19:55:00Z">
        <w:r>
          <w:rPr>
            <w:rFonts w:hint="eastAsia"/>
            <w:b/>
            <w:bCs/>
            <w:color w:val="000000" w:themeColor="text1"/>
          </w:rPr>
          <w:t>F</w:t>
        </w:r>
        <w:r>
          <w:rPr>
            <w:b/>
            <w:bCs/>
            <w:color w:val="000000" w:themeColor="text1"/>
          </w:rPr>
          <w:t>ABRIC</w:t>
        </w:r>
      </w:ins>
    </w:p>
    <w:p w14:paraId="44376A82" w14:textId="73B6E1DC" w:rsidR="00BC260B" w:rsidRDefault="00BC260B" w:rsidP="00BC260B">
      <w:pPr>
        <w:numPr>
          <w:ilvl w:val="0"/>
          <w:numId w:val="9"/>
        </w:numPr>
        <w:rPr>
          <w:ins w:id="162" w:author="石 夏源" w:date="2024-09-28T19:54:00Z"/>
          <w:b/>
          <w:bCs/>
          <w:color w:val="000000" w:themeColor="text1"/>
        </w:rPr>
      </w:pPr>
      <w:ins w:id="163" w:author="石 夏源" w:date="2024-09-28T19:54:00Z">
        <w:r w:rsidRPr="00BC260B">
          <w:rPr>
            <w:b/>
            <w:bCs/>
            <w:color w:val="000000" w:themeColor="text1"/>
          </w:rPr>
          <w:t>客户端</w:t>
        </w:r>
        <w:r w:rsidRPr="00BC260B">
          <w:rPr>
            <w:b/>
            <w:bCs/>
            <w:color w:val="000000" w:themeColor="text1"/>
          </w:rPr>
          <w:t xml:space="preserve"> A </w:t>
        </w:r>
        <w:r w:rsidRPr="00BC260B">
          <w:rPr>
            <w:b/>
            <w:bCs/>
            <w:color w:val="000000" w:themeColor="text1"/>
          </w:rPr>
          <w:t>发起一笔交易</w:t>
        </w:r>
      </w:ins>
    </w:p>
    <w:p w14:paraId="119A2AEC" w14:textId="77777777" w:rsidR="00BC260B" w:rsidRPr="00BC260B" w:rsidRDefault="00BC260B" w:rsidP="00BC260B">
      <w:pPr>
        <w:pStyle w:val="af6"/>
        <w:numPr>
          <w:ilvl w:val="0"/>
          <w:numId w:val="9"/>
        </w:numPr>
        <w:ind w:firstLineChars="0"/>
        <w:rPr>
          <w:ins w:id="164" w:author="石 夏源" w:date="2024-09-28T19:55:00Z"/>
          <w:b/>
          <w:bCs/>
          <w:color w:val="000000" w:themeColor="text1"/>
        </w:rPr>
      </w:pPr>
      <w:ins w:id="165" w:author="石 夏源" w:date="2024-09-28T19:55:00Z">
        <w:r w:rsidRPr="00BC260B">
          <w:rPr>
            <w:rFonts w:hint="eastAsia"/>
            <w:b/>
            <w:bCs/>
            <w:color w:val="000000" w:themeColor="text1"/>
          </w:rPr>
          <w:lastRenderedPageBreak/>
          <w:t>背书节点验证签名并执行交易</w:t>
        </w:r>
      </w:ins>
    </w:p>
    <w:p w14:paraId="697AECAC" w14:textId="77777777" w:rsidR="00BC260B" w:rsidRPr="00BC260B" w:rsidRDefault="00BC260B" w:rsidP="00BC260B">
      <w:pPr>
        <w:pStyle w:val="af6"/>
        <w:numPr>
          <w:ilvl w:val="0"/>
          <w:numId w:val="9"/>
        </w:numPr>
        <w:ind w:firstLineChars="0"/>
        <w:rPr>
          <w:ins w:id="166" w:author="石 夏源" w:date="2024-09-28T19:55:00Z"/>
          <w:b/>
          <w:bCs/>
          <w:color w:val="000000" w:themeColor="text1"/>
        </w:rPr>
      </w:pPr>
      <w:ins w:id="167" w:author="石 夏源" w:date="2024-09-28T19:55:00Z">
        <w:r w:rsidRPr="00BC260B">
          <w:rPr>
            <w:rFonts w:hint="eastAsia"/>
            <w:b/>
            <w:bCs/>
            <w:color w:val="000000" w:themeColor="text1"/>
          </w:rPr>
          <w:t>检查提案响应</w:t>
        </w:r>
      </w:ins>
    </w:p>
    <w:p w14:paraId="3B6A3243" w14:textId="77777777" w:rsidR="00BC260B" w:rsidRPr="00BC260B" w:rsidRDefault="00BC260B" w:rsidP="00BC260B">
      <w:pPr>
        <w:pStyle w:val="af6"/>
        <w:numPr>
          <w:ilvl w:val="0"/>
          <w:numId w:val="9"/>
        </w:numPr>
        <w:ind w:firstLineChars="0"/>
        <w:rPr>
          <w:ins w:id="168" w:author="石 夏源" w:date="2024-09-28T19:55:00Z"/>
          <w:b/>
          <w:bCs/>
          <w:color w:val="000000" w:themeColor="text1"/>
        </w:rPr>
      </w:pPr>
      <w:ins w:id="169" w:author="石 夏源" w:date="2024-09-28T19:55:00Z">
        <w:r w:rsidRPr="00BC260B">
          <w:rPr>
            <w:rFonts w:hint="eastAsia"/>
            <w:b/>
            <w:bCs/>
            <w:color w:val="000000" w:themeColor="text1"/>
          </w:rPr>
          <w:t>客户端将背书结果封装进交易</w:t>
        </w:r>
      </w:ins>
    </w:p>
    <w:p w14:paraId="2859216A" w14:textId="77777777" w:rsidR="00BC260B" w:rsidRPr="00BC260B" w:rsidRDefault="00BC260B" w:rsidP="00BC260B">
      <w:pPr>
        <w:pStyle w:val="af6"/>
        <w:numPr>
          <w:ilvl w:val="0"/>
          <w:numId w:val="9"/>
        </w:numPr>
        <w:ind w:firstLineChars="0"/>
        <w:rPr>
          <w:ins w:id="170" w:author="石 夏源" w:date="2024-09-28T19:55:00Z"/>
          <w:b/>
          <w:bCs/>
          <w:color w:val="000000" w:themeColor="text1"/>
        </w:rPr>
      </w:pPr>
      <w:ins w:id="171" w:author="石 夏源" w:date="2024-09-28T19:55:00Z">
        <w:r w:rsidRPr="00BC260B">
          <w:rPr>
            <w:rFonts w:hint="eastAsia"/>
            <w:b/>
            <w:bCs/>
            <w:color w:val="000000" w:themeColor="text1"/>
          </w:rPr>
          <w:t>验证和提交交易</w:t>
        </w:r>
      </w:ins>
    </w:p>
    <w:p w14:paraId="66894805" w14:textId="77777777" w:rsidR="00BC260B" w:rsidRPr="00BC260B" w:rsidDel="00D209EE" w:rsidRDefault="00BC260B" w:rsidP="00BC260B">
      <w:pPr>
        <w:pStyle w:val="af6"/>
        <w:numPr>
          <w:ilvl w:val="0"/>
          <w:numId w:val="9"/>
        </w:numPr>
        <w:ind w:firstLineChars="0"/>
        <w:rPr>
          <w:ins w:id="172" w:author="石 夏源" w:date="2024-09-28T19:55:00Z"/>
          <w:del w:id="173" w:author="夏源" w:date="2024-10-11T15:15:00Z"/>
          <w:b/>
          <w:bCs/>
          <w:color w:val="000000" w:themeColor="text1"/>
        </w:rPr>
      </w:pPr>
      <w:ins w:id="174" w:author="石 夏源" w:date="2024-09-28T19:55:00Z">
        <w:r w:rsidRPr="00BC260B">
          <w:rPr>
            <w:rFonts w:hint="eastAsia"/>
            <w:b/>
            <w:bCs/>
            <w:color w:val="000000" w:themeColor="text1"/>
          </w:rPr>
          <w:t>账本更新</w:t>
        </w:r>
      </w:ins>
    </w:p>
    <w:p w14:paraId="4A03B25A" w14:textId="77777777" w:rsidR="00BC260B" w:rsidRPr="00D209EE" w:rsidRDefault="00BC260B" w:rsidP="00D209EE">
      <w:pPr>
        <w:pStyle w:val="af6"/>
        <w:numPr>
          <w:ilvl w:val="0"/>
          <w:numId w:val="9"/>
        </w:numPr>
        <w:ind w:firstLineChars="0"/>
        <w:rPr>
          <w:ins w:id="175" w:author="石 夏源" w:date="2024-09-28T19:54:00Z"/>
          <w:rFonts w:hint="eastAsia"/>
          <w:b/>
          <w:bCs/>
          <w:color w:val="000000" w:themeColor="text1"/>
          <w:rPrChange w:id="176" w:author="夏源" w:date="2024-10-11T15:15:00Z">
            <w:rPr>
              <w:ins w:id="177" w:author="石 夏源" w:date="2024-09-28T19:54:00Z"/>
              <w:rFonts w:hint="eastAsia"/>
            </w:rPr>
          </w:rPrChange>
        </w:rPr>
        <w:pPrChange w:id="178" w:author="夏源" w:date="2024-10-11T15:15:00Z">
          <w:pPr>
            <w:numPr>
              <w:numId w:val="9"/>
            </w:numPr>
            <w:tabs>
              <w:tab w:val="num" w:pos="720"/>
            </w:tabs>
            <w:ind w:left="720" w:hanging="360"/>
          </w:pPr>
        </w:pPrChange>
      </w:pPr>
    </w:p>
    <w:p w14:paraId="0CAE1E8E" w14:textId="28EBC75B" w:rsidR="00DA29F4" w:rsidRDefault="00BC260B">
      <w:pPr>
        <w:rPr>
          <w:ins w:id="179" w:author="石 夏源" w:date="2024-09-28T19:58:00Z"/>
          <w:b/>
          <w:bCs/>
          <w:color w:val="000000" w:themeColor="text1"/>
        </w:rPr>
      </w:pPr>
      <w:ins w:id="180" w:author="石 夏源" w:date="2024-09-28T19:57:00Z">
        <w:r>
          <w:rPr>
            <w:rFonts w:hint="eastAsia"/>
            <w:b/>
            <w:bCs/>
            <w:color w:val="000000" w:themeColor="text1"/>
          </w:rPr>
          <w:t>FISCO BCOS</w:t>
        </w:r>
      </w:ins>
    </w:p>
    <w:p w14:paraId="7693B083" w14:textId="40537ED7" w:rsidR="00BC260B" w:rsidRDefault="00BC260B" w:rsidP="00BC260B">
      <w:pPr>
        <w:pStyle w:val="af6"/>
        <w:numPr>
          <w:ilvl w:val="0"/>
          <w:numId w:val="11"/>
        </w:numPr>
        <w:ind w:firstLineChars="0"/>
        <w:rPr>
          <w:ins w:id="181" w:author="石 夏源" w:date="2024-09-28T19:58:00Z"/>
          <w:b/>
          <w:bCs/>
          <w:color w:val="000000" w:themeColor="text1"/>
        </w:rPr>
      </w:pPr>
      <w:ins w:id="182" w:author="石 夏源" w:date="2024-09-28T19:58:00Z">
        <w:r w:rsidRPr="00BC260B">
          <w:rPr>
            <w:rFonts w:hint="eastAsia"/>
            <w:b/>
            <w:bCs/>
            <w:color w:val="000000" w:themeColor="text1"/>
            <w:rPrChange w:id="183" w:author="石 夏源" w:date="2024-09-28T19:58:00Z">
              <w:rPr>
                <w:rFonts w:hint="eastAsia"/>
              </w:rPr>
            </w:rPrChange>
          </w:rPr>
          <w:t>交易生成</w:t>
        </w:r>
      </w:ins>
    </w:p>
    <w:p w14:paraId="5E35E415" w14:textId="7B54652E" w:rsidR="00BC260B" w:rsidRDefault="00BC260B" w:rsidP="00BC260B">
      <w:pPr>
        <w:pStyle w:val="af6"/>
        <w:numPr>
          <w:ilvl w:val="0"/>
          <w:numId w:val="11"/>
        </w:numPr>
        <w:ind w:firstLineChars="0"/>
        <w:rPr>
          <w:ins w:id="184" w:author="石 夏源" w:date="2024-09-28T19:58:00Z"/>
          <w:b/>
          <w:bCs/>
          <w:color w:val="000000" w:themeColor="text1"/>
        </w:rPr>
      </w:pPr>
      <w:ins w:id="185" w:author="石 夏源" w:date="2024-09-28T19:58:00Z">
        <w:r w:rsidRPr="00BC260B">
          <w:rPr>
            <w:rFonts w:hint="eastAsia"/>
            <w:b/>
            <w:bCs/>
            <w:color w:val="000000" w:themeColor="text1"/>
          </w:rPr>
          <w:t>交易池</w:t>
        </w:r>
      </w:ins>
      <w:ins w:id="186" w:author="石 夏源" w:date="2024-09-28T19:59:00Z">
        <w:r w:rsidR="00703F35">
          <w:rPr>
            <w:rFonts w:hint="eastAsia"/>
            <w:b/>
            <w:bCs/>
            <w:color w:val="000000" w:themeColor="text1"/>
          </w:rPr>
          <w:t>(</w:t>
        </w:r>
        <w:r w:rsidR="00703F35">
          <w:rPr>
            <w:rFonts w:hint="eastAsia"/>
            <w:b/>
            <w:bCs/>
            <w:color w:val="000000" w:themeColor="text1"/>
          </w:rPr>
          <w:t>验证</w:t>
        </w:r>
        <w:r w:rsidR="00703F35">
          <w:rPr>
            <w:b/>
            <w:bCs/>
            <w:color w:val="000000" w:themeColor="text1"/>
          </w:rPr>
          <w:t>)</w:t>
        </w:r>
      </w:ins>
    </w:p>
    <w:p w14:paraId="33452567" w14:textId="2E5A9C03" w:rsidR="00BC260B" w:rsidRDefault="00BC260B" w:rsidP="00BC260B">
      <w:pPr>
        <w:pStyle w:val="af6"/>
        <w:numPr>
          <w:ilvl w:val="0"/>
          <w:numId w:val="11"/>
        </w:numPr>
        <w:ind w:firstLineChars="0"/>
        <w:rPr>
          <w:ins w:id="187" w:author="石 夏源" w:date="2024-09-28T19:59:00Z"/>
          <w:b/>
          <w:bCs/>
          <w:color w:val="000000" w:themeColor="text1"/>
        </w:rPr>
      </w:pPr>
      <w:ins w:id="188" w:author="石 夏源" w:date="2024-09-28T19:59:00Z">
        <w:r w:rsidRPr="00BC260B">
          <w:rPr>
            <w:rFonts w:hint="eastAsia"/>
            <w:b/>
            <w:bCs/>
            <w:color w:val="000000" w:themeColor="text1"/>
          </w:rPr>
          <w:t>交易广播</w:t>
        </w:r>
      </w:ins>
    </w:p>
    <w:p w14:paraId="651FEB71" w14:textId="273FEF55" w:rsidR="00BC260B" w:rsidRDefault="00BC260B" w:rsidP="00BC260B">
      <w:pPr>
        <w:pStyle w:val="af6"/>
        <w:numPr>
          <w:ilvl w:val="0"/>
          <w:numId w:val="11"/>
        </w:numPr>
        <w:ind w:firstLineChars="0"/>
        <w:rPr>
          <w:ins w:id="189" w:author="石 夏源" w:date="2024-09-28T19:59:00Z"/>
          <w:b/>
          <w:bCs/>
          <w:color w:val="000000" w:themeColor="text1"/>
        </w:rPr>
      </w:pPr>
      <w:ins w:id="190" w:author="石 夏源" w:date="2024-09-28T19:59:00Z">
        <w:r w:rsidRPr="00BC260B">
          <w:rPr>
            <w:rFonts w:hint="eastAsia"/>
            <w:b/>
            <w:bCs/>
            <w:color w:val="000000" w:themeColor="text1"/>
          </w:rPr>
          <w:t>交易打包</w:t>
        </w:r>
      </w:ins>
    </w:p>
    <w:p w14:paraId="5ACD66DF" w14:textId="53F8DFE6" w:rsidR="00BC260B" w:rsidRDefault="00BC260B" w:rsidP="00BC260B">
      <w:pPr>
        <w:pStyle w:val="af6"/>
        <w:numPr>
          <w:ilvl w:val="0"/>
          <w:numId w:val="11"/>
        </w:numPr>
        <w:ind w:firstLineChars="0"/>
        <w:rPr>
          <w:ins w:id="191" w:author="石 夏源" w:date="2024-09-28T19:59:00Z"/>
          <w:b/>
          <w:bCs/>
          <w:color w:val="000000" w:themeColor="text1"/>
        </w:rPr>
      </w:pPr>
      <w:ins w:id="192" w:author="石 夏源" w:date="2024-09-28T19:59:00Z">
        <w:r w:rsidRPr="00BC260B">
          <w:rPr>
            <w:rFonts w:hint="eastAsia"/>
            <w:b/>
            <w:bCs/>
            <w:color w:val="000000" w:themeColor="text1"/>
          </w:rPr>
          <w:t>交易执行</w:t>
        </w:r>
      </w:ins>
    </w:p>
    <w:p w14:paraId="0DB25B5E" w14:textId="0097AEC7" w:rsidR="00BC260B" w:rsidRDefault="00BC260B" w:rsidP="00BC260B">
      <w:pPr>
        <w:pStyle w:val="af6"/>
        <w:numPr>
          <w:ilvl w:val="0"/>
          <w:numId w:val="11"/>
        </w:numPr>
        <w:ind w:firstLineChars="0"/>
        <w:rPr>
          <w:ins w:id="193" w:author="石 夏源" w:date="2024-09-28T19:59:00Z"/>
          <w:b/>
          <w:bCs/>
          <w:color w:val="000000" w:themeColor="text1"/>
        </w:rPr>
      </w:pPr>
      <w:ins w:id="194" w:author="石 夏源" w:date="2024-09-28T19:59:00Z">
        <w:r w:rsidRPr="00BC260B">
          <w:rPr>
            <w:rFonts w:hint="eastAsia"/>
            <w:b/>
            <w:bCs/>
            <w:color w:val="000000" w:themeColor="text1"/>
          </w:rPr>
          <w:t>交易共识</w:t>
        </w:r>
      </w:ins>
    </w:p>
    <w:p w14:paraId="11BF391D" w14:textId="77777777" w:rsidR="001C6ED3" w:rsidRDefault="00BC260B" w:rsidP="001C6ED3">
      <w:pPr>
        <w:pStyle w:val="af6"/>
        <w:numPr>
          <w:ilvl w:val="0"/>
          <w:numId w:val="11"/>
        </w:numPr>
        <w:ind w:firstLineChars="0"/>
        <w:rPr>
          <w:ins w:id="195" w:author="石 夏源" w:date="2024-09-28T20:09:00Z"/>
          <w:b/>
          <w:bCs/>
          <w:color w:val="000000" w:themeColor="text1"/>
        </w:rPr>
      </w:pPr>
      <w:ins w:id="196" w:author="石 夏源" w:date="2024-09-28T19:59:00Z">
        <w:r w:rsidRPr="00BC260B">
          <w:rPr>
            <w:rFonts w:hint="eastAsia"/>
            <w:b/>
            <w:bCs/>
            <w:color w:val="000000" w:themeColor="text1"/>
          </w:rPr>
          <w:t>交易落盘</w:t>
        </w:r>
      </w:ins>
    </w:p>
    <w:p w14:paraId="5996E1D6" w14:textId="77777777" w:rsidR="001C6ED3" w:rsidRPr="001C6ED3" w:rsidRDefault="001C6ED3">
      <w:pPr>
        <w:pStyle w:val="af6"/>
        <w:ind w:leftChars="200" w:left="420" w:firstLineChars="0" w:firstLine="0"/>
        <w:rPr>
          <w:ins w:id="197" w:author="石 夏源" w:date="2024-09-28T20:09:00Z"/>
          <w:b/>
          <w:bCs/>
          <w:color w:val="000000" w:themeColor="text1"/>
        </w:rPr>
        <w:pPrChange w:id="198" w:author="石 夏源" w:date="2024-09-28T20:09:00Z">
          <w:pPr>
            <w:pStyle w:val="af6"/>
            <w:numPr>
              <w:numId w:val="11"/>
            </w:numPr>
            <w:ind w:left="840" w:firstLineChars="0" w:hanging="420"/>
          </w:pPr>
        </w:pPrChange>
      </w:pPr>
    </w:p>
    <w:p w14:paraId="04354A68" w14:textId="18686CF4" w:rsidR="007B6E35" w:rsidRPr="005F0E5F" w:rsidDel="007B6E35" w:rsidRDefault="001C6ED3" w:rsidP="007B6E35">
      <w:pPr>
        <w:pStyle w:val="af6"/>
        <w:ind w:firstLineChars="0" w:firstLine="0"/>
        <w:rPr>
          <w:del w:id="199" w:author="夏源" w:date="2024-10-11T15:19:00Z"/>
          <w:moveTo w:id="200" w:author="夏源" w:date="2024-10-11T15:18:00Z"/>
          <w:color w:val="000000" w:themeColor="text1"/>
        </w:rPr>
        <w:pPrChange w:id="201" w:author="夏源" w:date="2024-10-11T15:19:00Z">
          <w:pPr/>
        </w:pPrChange>
      </w:pPr>
      <w:ins w:id="202" w:author="石 夏源" w:date="2024-09-28T20:09:00Z">
        <w:del w:id="203" w:author="夏源" w:date="2024-10-11T15:34:00Z">
          <w:r w:rsidDel="00DD67CD">
            <w:rPr>
              <w:b/>
              <w:bCs/>
              <w:color w:val="000000" w:themeColor="text1"/>
            </w:rPr>
            <w:tab/>
          </w:r>
        </w:del>
      </w:ins>
      <w:ins w:id="204" w:author="石 夏源" w:date="2024-09-28T20:08:00Z">
        <w:r w:rsidRPr="00D209EE">
          <w:rPr>
            <w:color w:val="000000" w:themeColor="text1"/>
            <w:rPrChange w:id="205" w:author="夏源" w:date="2024-10-11T15:15:00Z">
              <w:rPr>
                <w:b/>
                <w:bCs/>
                <w:color w:val="000000" w:themeColor="text1"/>
              </w:rPr>
            </w:rPrChange>
          </w:rPr>
          <w:t>Hyperledger Fabric</w:t>
        </w:r>
        <w:r w:rsidRPr="00D209EE">
          <w:rPr>
            <w:rFonts w:hint="eastAsia"/>
            <w:color w:val="000000" w:themeColor="text1"/>
            <w:rPrChange w:id="206" w:author="夏源" w:date="2024-10-11T15:15:00Z">
              <w:rPr>
                <w:rFonts w:hint="eastAsia"/>
                <w:b/>
                <w:bCs/>
                <w:color w:val="000000" w:themeColor="text1"/>
              </w:rPr>
            </w:rPrChange>
          </w:rPr>
          <w:t>是一个模块化、可配置的区块链框架，提供了多种可插拔的组件，包括共识算法、加密算法、智能合约等。它支持多通道、多子网和多链等架构，</w:t>
        </w:r>
      </w:ins>
      <w:ins w:id="207" w:author="夏源" w:date="2024-10-11T15:19:00Z">
        <w:r w:rsidR="007B6E35" w:rsidRPr="005F0E5F">
          <w:rPr>
            <w:rFonts w:hint="eastAsia"/>
            <w:color w:val="000000" w:themeColor="text1"/>
          </w:rPr>
          <w:t>支持与其他区块链平台的互操作性，如以太坊、比特币等</w:t>
        </w:r>
        <w:r w:rsidR="007B6E35">
          <w:rPr>
            <w:rFonts w:hint="eastAsia"/>
            <w:color w:val="000000" w:themeColor="text1"/>
          </w:rPr>
          <w:t>，其</w:t>
        </w:r>
        <w:r w:rsidR="007B6E35" w:rsidRPr="005F0E5F">
          <w:rPr>
            <w:rFonts w:hint="eastAsia"/>
            <w:color w:val="000000" w:themeColor="text1"/>
          </w:rPr>
          <w:t>可以与不同的区块链网络进行集成和交互</w:t>
        </w:r>
        <w:r w:rsidR="007B6E35">
          <w:rPr>
            <w:rFonts w:hint="eastAsia"/>
            <w:color w:val="000000" w:themeColor="text1"/>
          </w:rPr>
          <w:t>，</w:t>
        </w:r>
      </w:ins>
      <w:in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能够满足不同业务场景的需求</w:t>
        </w:r>
      </w:ins>
      <w:ins w:id="210" w:author="夏源" w:date="2024-10-11T15:19:00Z">
        <w:r w:rsidR="007B6E35">
          <w:rPr>
            <w:rFonts w:hint="eastAsia"/>
            <w:color w:val="000000" w:themeColor="text1"/>
          </w:rPr>
          <w:t>。</w:t>
        </w:r>
      </w:ins>
      <w:ins w:id="211" w:author="石 夏源" w:date="2024-09-28T20:08:00Z">
        <w:del w:id="212" w:author="夏源" w:date="2024-10-11T15:19:00Z">
          <w:r w:rsidRPr="00D209EE" w:rsidDel="007B6E35">
            <w:rPr>
              <w:rFonts w:hint="eastAsia"/>
              <w:color w:val="000000" w:themeColor="text1"/>
              <w:rPrChange w:id="213" w:author="夏源" w:date="2024-10-11T15:15:00Z">
                <w:rPr>
                  <w:rFonts w:hint="eastAsia"/>
                  <w:b/>
                  <w:bCs/>
                  <w:color w:val="000000" w:themeColor="text1"/>
                </w:rPr>
              </w:rPrChange>
            </w:rPr>
            <w:delText>。</w:delText>
          </w:r>
          <w:r w:rsidRPr="00D209EE" w:rsidDel="007B6E35">
            <w:rPr>
              <w:color w:val="000000" w:themeColor="text1"/>
              <w:rPrChange w:id="214" w:author="夏源" w:date="2024-10-11T15:15:00Z">
                <w:rPr>
                  <w:b/>
                  <w:bCs/>
                  <w:color w:val="000000" w:themeColor="text1"/>
                </w:rPr>
              </w:rPrChange>
            </w:rPr>
            <w:delText>Hyperledger Fabric</w:delText>
          </w:r>
          <w:r w:rsidRPr="00D209EE" w:rsidDel="007B6E35">
            <w:rPr>
              <w:rFonts w:hint="eastAsia"/>
              <w:color w:val="000000" w:themeColor="text1"/>
              <w:rPrChange w:id="215" w:author="夏源" w:date="2024-10-11T15:15:00Z">
                <w:rPr>
                  <w:rFonts w:hint="eastAsia"/>
                  <w:b/>
                  <w:bCs/>
                  <w:color w:val="000000" w:themeColor="text1"/>
                </w:rPr>
              </w:rPrChange>
            </w:rPr>
            <w:delText>的架构设计使得它可以方便地扩展到大规模的分布式账本网络中。</w:delText>
          </w:r>
        </w:del>
      </w:ins>
      <w:moveToRangeStart w:id="216" w:author="夏源" w:date="2024-10-11T15:18:00Z" w:name="move179552339"/>
      <w:moveTo w:id="217" w:author="夏源" w:date="2024-10-11T15:18:00Z">
        <w:del w:id="218" w:author="夏源" w:date="2024-10-11T15:19:00Z">
          <w:r w:rsidR="007B6E35" w:rsidRPr="005F0E5F" w:rsidDel="007B6E35">
            <w:rPr>
              <w:rFonts w:hint="eastAsia"/>
              <w:color w:val="000000" w:themeColor="text1"/>
            </w:rPr>
            <w:delText>Hyperledger Fabric</w:delText>
          </w:r>
          <w:r w:rsidR="007B6E35" w:rsidRPr="005F0E5F" w:rsidDel="007B6E35">
            <w:rPr>
              <w:rFonts w:hint="eastAsia"/>
              <w:color w:val="000000" w:themeColor="text1"/>
            </w:rPr>
            <w:delText>支持与其他区块链平台的互操作性，如以太坊、比特币等</w:delText>
          </w:r>
        </w:del>
        <w:del w:id="219" w:author="夏源" w:date="2024-10-11T15:18:00Z">
          <w:r w:rsidR="007B6E35" w:rsidRPr="005F0E5F" w:rsidDel="007B6E35">
            <w:rPr>
              <w:rFonts w:hint="eastAsia"/>
              <w:color w:val="000000" w:themeColor="text1"/>
            </w:rPr>
            <w:delText>。这使得</w:delText>
          </w:r>
          <w:r w:rsidR="007B6E35" w:rsidRPr="005F0E5F" w:rsidDel="007B6E35">
            <w:rPr>
              <w:rFonts w:hint="eastAsia"/>
              <w:color w:val="000000" w:themeColor="text1"/>
            </w:rPr>
            <w:delText>Hyperledger Fabric</w:delText>
          </w:r>
        </w:del>
        <w:del w:id="220" w:author="夏源" w:date="2024-10-11T15:19:00Z">
          <w:r w:rsidR="007B6E35" w:rsidRPr="005F0E5F" w:rsidDel="007B6E35">
            <w:rPr>
              <w:rFonts w:hint="eastAsia"/>
              <w:color w:val="000000" w:themeColor="text1"/>
            </w:rPr>
            <w:delText>可以与不同的区块链网络进行集成和交互，实现更加丰富的应用场景。</w:delText>
          </w:r>
        </w:del>
      </w:moveTo>
    </w:p>
    <w:moveToRangeEnd w:id="216"/>
    <w:p w14:paraId="59B808C5" w14:textId="77777777" w:rsidR="007B6E35" w:rsidRPr="007B6E35" w:rsidDel="007B6E35" w:rsidRDefault="007B6E35" w:rsidP="007B6E35">
      <w:pPr>
        <w:pStyle w:val="af6"/>
        <w:rPr>
          <w:ins w:id="221" w:author="石 夏源" w:date="2024-09-28T20:08:00Z"/>
          <w:del w:id="222" w:author="夏源" w:date="2024-10-11T15:19:00Z"/>
          <w:rFonts w:hint="eastAsia"/>
          <w:color w:val="000000" w:themeColor="text1"/>
          <w:rPrChange w:id="223" w:author="夏源" w:date="2024-10-11T15:18:00Z">
            <w:rPr>
              <w:ins w:id="224" w:author="石 夏源" w:date="2024-09-28T20:08:00Z"/>
              <w:del w:id="225" w:author="夏源" w:date="2024-10-11T15:19:00Z"/>
              <w:b/>
              <w:bCs/>
              <w:color w:val="000000" w:themeColor="text1"/>
            </w:rPr>
          </w:rPrChange>
        </w:rPr>
        <w:pPrChange w:id="226" w:author="夏源" w:date="2024-10-11T15:19:00Z">
          <w:pPr>
            <w:pStyle w:val="af6"/>
            <w:numPr>
              <w:numId w:val="11"/>
            </w:numPr>
            <w:ind w:left="840" w:firstLineChars="0" w:hanging="420"/>
          </w:pPr>
        </w:pPrChange>
      </w:pPr>
    </w:p>
    <w:p w14:paraId="33C217C7" w14:textId="77777777" w:rsidR="001C6ED3" w:rsidRPr="00D209EE" w:rsidRDefault="001C6ED3" w:rsidP="007B6E35">
      <w:pPr>
        <w:pStyle w:val="af6"/>
        <w:rPr>
          <w:ins w:id="227" w:author="石 夏源" w:date="2024-09-28T20:08:00Z"/>
          <w:rFonts w:hint="eastAsia"/>
          <w:color w:val="000000" w:themeColor="text1"/>
          <w:rPrChange w:id="228" w:author="夏源" w:date="2024-10-11T15:15:00Z">
            <w:rPr>
              <w:ins w:id="229" w:author="石 夏源" w:date="2024-09-28T20:08:00Z"/>
              <w:b/>
              <w:bCs/>
              <w:color w:val="000000" w:themeColor="text1"/>
            </w:rPr>
          </w:rPrChange>
        </w:rPr>
        <w:pPrChange w:id="230" w:author="夏源" w:date="2024-10-11T15:19:00Z">
          <w:pPr>
            <w:pStyle w:val="af6"/>
            <w:numPr>
              <w:numId w:val="11"/>
            </w:numPr>
            <w:ind w:left="840" w:firstLineChars="0" w:hanging="420"/>
          </w:pPr>
        </w:pPrChange>
      </w:pPr>
    </w:p>
    <w:p w14:paraId="784BBDDB" w14:textId="7D263769" w:rsidR="00BC260B" w:rsidRPr="00D209EE" w:rsidDel="00D5400A" w:rsidRDefault="001C6ED3" w:rsidP="001C6ED3">
      <w:pPr>
        <w:numPr>
          <w:ilvl w:val="0"/>
          <w:numId w:val="11"/>
        </w:numPr>
        <w:rPr>
          <w:del w:id="231" w:author="石 夏源" w:date="2024-09-28T20:03:00Z"/>
          <w:color w:val="000000" w:themeColor="text1"/>
          <w:rPrChange w:id="232" w:author="夏源" w:date="2024-10-11T15:15:00Z">
            <w:rPr>
              <w:del w:id="233" w:author="石 夏源" w:date="2024-09-28T20:03:00Z"/>
              <w:b/>
              <w:bCs/>
              <w:color w:val="000000" w:themeColor="text1"/>
            </w:rPr>
          </w:rPrChange>
        </w:rPr>
      </w:pPr>
      <w:ins w:id="234" w:author="石 夏源" w:date="2024-09-28T20:08:00Z">
        <w:r w:rsidRPr="00D209EE">
          <w:rPr>
            <w:color w:val="000000" w:themeColor="text1"/>
            <w:rPrChange w:id="235" w:author="夏源" w:date="2024-10-11T15:15:00Z">
              <w:rPr>
                <w:b/>
                <w:bCs/>
                <w:color w:val="000000" w:themeColor="text1"/>
              </w:rPr>
            </w:rPrChange>
          </w:rPr>
          <w:tab/>
        </w:r>
        <w:r w:rsidRPr="00D209EE">
          <w:rPr>
            <w:rFonts w:hint="eastAsia"/>
            <w:color w:val="000000" w:themeColor="text1"/>
            <w:rPrChange w:id="236" w:author="夏源" w:date="2024-10-11T15:15:00Z">
              <w:rPr>
                <w:rFonts w:hint="eastAsia"/>
                <w:b/>
                <w:bCs/>
                <w:color w:val="000000" w:themeColor="text1"/>
              </w:rPr>
            </w:rPrChange>
          </w:rPr>
          <w:t>FISCO BCOS</w:t>
        </w:r>
        <w:r w:rsidRPr="00D209EE">
          <w:rPr>
            <w:rFonts w:hint="eastAsia"/>
            <w:color w:val="000000" w:themeColor="text1"/>
            <w:rPrChange w:id="237" w:author="夏源" w:date="2024-10-11T15:15:00Z">
              <w:rPr>
                <w:rFonts w:hint="eastAsia"/>
                <w:b/>
                <w:bCs/>
                <w:color w:val="000000" w:themeColor="text1"/>
              </w:rPr>
            </w:rPrChange>
          </w:rPr>
          <w:t>则是一个专门为金融行业设计的区块链平台</w:t>
        </w:r>
      </w:ins>
      <w:ins w:id="238" w:author="夏源" w:date="2024-10-11T15:35:00Z">
        <w:r w:rsidR="001370FF">
          <w:rPr>
            <w:rFonts w:hint="eastAsia"/>
            <w:color w:val="000000" w:themeColor="text1"/>
          </w:rPr>
          <w:t>,</w:t>
        </w:r>
        <w:r w:rsidR="001370FF" w:rsidRPr="001370FF">
          <w:rPr>
            <w:rFonts w:hint="eastAsia"/>
            <w:color w:val="000000" w:themeColor="text1"/>
          </w:rPr>
          <w:t>与其他区块链平台的兼容性相对较弱</w:t>
        </w:r>
        <w:r w:rsidR="001370FF">
          <w:rPr>
            <w:rFonts w:hint="eastAsia"/>
            <w:color w:val="000000" w:themeColor="text1"/>
          </w:rPr>
          <w:t>。</w:t>
        </w:r>
      </w:ins>
      <w:ins w:id="239" w:author="石 夏源" w:date="2024-09-28T20:08:00Z">
        <w:del w:id="240" w:author="夏源" w:date="2024-10-11T15:35:00Z">
          <w:r w:rsidRPr="00D209EE" w:rsidDel="001370FF">
            <w:rPr>
              <w:rFonts w:hint="eastAsia"/>
              <w:color w:val="000000" w:themeColor="text1"/>
              <w:rPrChange w:id="241" w:author="夏源" w:date="2024-10-11T15:15:00Z">
                <w:rPr>
                  <w:rFonts w:hint="eastAsia"/>
                  <w:b/>
                  <w:bCs/>
                  <w:color w:val="000000" w:themeColor="text1"/>
                </w:rPr>
              </w:rPrChange>
            </w:rPr>
            <w:delText>，</w:delText>
          </w:r>
        </w:del>
        <w:r w:rsidRPr="00D209EE">
          <w:rPr>
            <w:rFonts w:hint="eastAsia"/>
            <w:color w:val="000000" w:themeColor="text1"/>
            <w:rPrChange w:id="242" w:author="夏源" w:date="2024-10-11T15:15:00Z">
              <w:rPr>
                <w:rFonts w:hint="eastAsia"/>
                <w:b/>
                <w:bCs/>
                <w:color w:val="000000" w:themeColor="text1"/>
              </w:rPr>
            </w:rPrChange>
          </w:rPr>
          <w:t>它的架构比较集中，通常采用单链单侧的设计。这种架构简单明了，容易部署和管理，但在扩展性和灵活性方面可能存在一定的限制。</w:t>
        </w:r>
      </w:ins>
    </w:p>
    <w:p w14:paraId="1D8A0BF9" w14:textId="77777777" w:rsidR="00D5400A" w:rsidRPr="00D209EE" w:rsidRDefault="00D5400A">
      <w:pPr>
        <w:rPr>
          <w:ins w:id="243" w:author="石 夏源" w:date="2024-09-28T20:03:00Z"/>
          <w:color w:val="000000" w:themeColor="text1"/>
          <w:rPrChange w:id="244" w:author="夏源" w:date="2024-10-11T15:15:00Z">
            <w:rPr>
              <w:ins w:id="245" w:author="石 夏源" w:date="2024-09-28T20:03:00Z"/>
              <w:b/>
              <w:bCs/>
              <w:color w:val="000000" w:themeColor="text1"/>
            </w:rPr>
          </w:rPrChange>
        </w:rPr>
      </w:pPr>
    </w:p>
    <w:p w14:paraId="33756D0D" w14:textId="0841CC7B" w:rsidR="00D5400A" w:rsidRPr="00D209EE" w:rsidRDefault="009B0E8B">
      <w:pPr>
        <w:rPr>
          <w:ins w:id="246" w:author="石 夏源" w:date="2024-09-28T20:02:00Z"/>
          <w:color w:val="000000" w:themeColor="text1"/>
          <w:rPrChange w:id="247" w:author="夏源" w:date="2024-10-11T15:15:00Z">
            <w:rPr>
              <w:ins w:id="248" w:author="石 夏源" w:date="2024-09-28T20:02:00Z"/>
              <w:b/>
              <w:bCs/>
              <w:color w:val="000000" w:themeColor="text1"/>
            </w:rPr>
          </w:rPrChange>
        </w:rPr>
        <w:pPrChange w:id="249" w:author="石 夏源" w:date="2024-09-28T20:03:00Z">
          <w:pPr>
            <w:numPr>
              <w:ilvl w:val="1"/>
              <w:numId w:val="12"/>
            </w:numPr>
            <w:tabs>
              <w:tab w:val="num" w:pos="1440"/>
            </w:tabs>
            <w:ind w:left="1440" w:hanging="360"/>
          </w:pPr>
        </w:pPrChange>
      </w:pPr>
      <w:ins w:id="250" w:author="石 夏源" w:date="2024-09-28T20:08:00Z">
        <w:r w:rsidRPr="00D209EE">
          <w:rPr>
            <w:color w:val="000000" w:themeColor="text1"/>
            <w:rPrChange w:id="251" w:author="夏源" w:date="2024-10-11T15:15:00Z">
              <w:rPr>
                <w:b/>
                <w:bCs/>
                <w:color w:val="000000" w:themeColor="text1"/>
              </w:rPr>
            </w:rPrChange>
          </w:rPr>
          <w:tab/>
        </w:r>
      </w:ins>
      <w:ins w:id="252" w:author="石 夏源" w:date="2024-09-28T20:02:00Z">
        <w:r w:rsidR="00D5400A" w:rsidRPr="00D209EE">
          <w:rPr>
            <w:color w:val="000000" w:themeColor="text1"/>
            <w:rPrChange w:id="253" w:author="夏源" w:date="2024-10-11T15:15:00Z">
              <w:rPr>
                <w:b/>
                <w:bCs/>
                <w:color w:val="000000" w:themeColor="text1"/>
              </w:rPr>
            </w:rPrChange>
          </w:rPr>
          <w:t>Fabric</w:t>
        </w:r>
        <w:r w:rsidR="00D5400A" w:rsidRPr="00D209EE">
          <w:rPr>
            <w:rFonts w:hint="eastAsia"/>
            <w:color w:val="000000" w:themeColor="text1"/>
            <w:rPrChange w:id="254" w:author="夏源" w:date="2024-10-11T15:15:00Z">
              <w:rPr>
                <w:rFonts w:hint="eastAsia"/>
                <w:b/>
                <w:bCs/>
                <w:color w:val="000000" w:themeColor="text1"/>
              </w:rPr>
            </w:rPrChange>
          </w:rPr>
          <w:t>使用模块化的共识机制，常见的是</w:t>
        </w:r>
        <w:r w:rsidR="00D5400A" w:rsidRPr="00D209EE">
          <w:rPr>
            <w:color w:val="000000" w:themeColor="text1"/>
            <w:rPrChange w:id="255" w:author="夏源" w:date="2024-10-11T15:15:00Z">
              <w:rPr>
                <w:b/>
                <w:bCs/>
                <w:color w:val="000000" w:themeColor="text1"/>
              </w:rPr>
            </w:rPrChange>
          </w:rPr>
          <w:t>Kafka/Zookeeper</w:t>
        </w:r>
        <w:r w:rsidR="00D5400A" w:rsidRPr="00D209EE">
          <w:rPr>
            <w:rFonts w:hint="eastAsia"/>
            <w:color w:val="000000" w:themeColor="text1"/>
            <w:rPrChange w:id="256" w:author="夏源" w:date="2024-10-11T15:15:00Z">
              <w:rPr>
                <w:rFonts w:hint="eastAsia"/>
                <w:b/>
                <w:bCs/>
                <w:color w:val="000000" w:themeColor="text1"/>
              </w:rPr>
            </w:rPrChange>
          </w:rPr>
          <w:t>或</w:t>
        </w:r>
        <w:r w:rsidR="00D5400A" w:rsidRPr="00D209EE">
          <w:rPr>
            <w:color w:val="000000" w:themeColor="text1"/>
            <w:rPrChange w:id="257" w:author="夏源" w:date="2024-10-11T15:15:00Z">
              <w:rPr>
                <w:b/>
                <w:bCs/>
                <w:color w:val="000000" w:themeColor="text1"/>
              </w:rPr>
            </w:rPrChange>
          </w:rPr>
          <w:t>Raft</w:t>
        </w:r>
      </w:ins>
      <w:ins w:id="258" w:author="夏源" w:date="2024-10-11T15:39:00Z">
        <w:r w:rsidR="00683E0F">
          <w:rPr>
            <w:rFonts w:hint="eastAsia"/>
            <w:color w:val="000000" w:themeColor="text1"/>
          </w:rPr>
          <w:t>，</w:t>
        </w:r>
      </w:ins>
      <w:ins w:id="259" w:author="石 夏源" w:date="2024-09-28T20:02:00Z">
        <w:del w:id="260" w:author="夏源" w:date="2024-10-11T15:39:00Z">
          <w:r w:rsidR="00D5400A" w:rsidRPr="00D209EE" w:rsidDel="00683E0F">
            <w:rPr>
              <w:rFonts w:hint="eastAsia"/>
              <w:color w:val="000000" w:themeColor="text1"/>
              <w:rPrChange w:id="261" w:author="夏源" w:date="2024-10-11T15:15:00Z">
                <w:rPr>
                  <w:rFonts w:hint="eastAsia"/>
                  <w:b/>
                  <w:bCs/>
                  <w:color w:val="000000" w:themeColor="text1"/>
                </w:rPr>
              </w:rPrChange>
            </w:rPr>
            <w:delText>。</w:delText>
          </w:r>
        </w:del>
        <w:r w:rsidR="00D5400A" w:rsidRPr="00D209EE">
          <w:rPr>
            <w:rFonts w:hint="eastAsia"/>
            <w:color w:val="000000" w:themeColor="text1"/>
            <w:rPrChange w:id="262" w:author="夏源" w:date="2024-10-11T15:15:00Z">
              <w:rPr>
                <w:rFonts w:hint="eastAsia"/>
                <w:b/>
                <w:bCs/>
                <w:color w:val="000000" w:themeColor="text1"/>
              </w:rPr>
            </w:rPrChange>
          </w:rPr>
          <w:t>共识主要在排序服务中进行。</w:t>
        </w:r>
        <w:r w:rsidR="00D5400A" w:rsidRPr="00D209EE">
          <w:rPr>
            <w:color w:val="000000" w:themeColor="text1"/>
            <w:rPrChange w:id="263" w:author="夏源" w:date="2024-10-11T15:15:00Z">
              <w:rPr>
                <w:b/>
                <w:bCs/>
                <w:color w:val="000000" w:themeColor="text1"/>
              </w:rPr>
            </w:rPrChange>
          </w:rPr>
          <w:t>FISCO BCOS</w:t>
        </w:r>
        <w:r w:rsidR="00D5400A" w:rsidRPr="00D209EE">
          <w:rPr>
            <w:color w:val="000000" w:themeColor="text1"/>
            <w:rPrChange w:id="264" w:author="夏源" w:date="2024-10-11T15:15:00Z">
              <w:rPr>
                <w:b/>
                <w:bCs/>
                <w:color w:val="000000" w:themeColor="text1"/>
              </w:rPr>
            </w:rPrChange>
          </w:rPr>
          <w:t>使用</w:t>
        </w:r>
        <w:r w:rsidR="00D5400A" w:rsidRPr="00D209EE">
          <w:rPr>
            <w:color w:val="000000" w:themeColor="text1"/>
            <w:rPrChange w:id="265" w:author="夏源" w:date="2024-10-11T15:15:00Z">
              <w:rPr>
                <w:b/>
                <w:bCs/>
                <w:color w:val="000000" w:themeColor="text1"/>
              </w:rPr>
            </w:rPrChange>
          </w:rPr>
          <w:t>PBFT</w:t>
        </w:r>
        <w:r w:rsidR="00D5400A" w:rsidRPr="00D209EE">
          <w:rPr>
            <w:color w:val="000000" w:themeColor="text1"/>
            <w:rPrChange w:id="266" w:author="夏源" w:date="2024-10-11T15:15:00Z">
              <w:rPr>
                <w:b/>
                <w:bCs/>
                <w:color w:val="000000" w:themeColor="text1"/>
              </w:rPr>
            </w:rPrChange>
          </w:rPr>
          <w:t>（</w:t>
        </w:r>
        <w:r w:rsidR="00D5400A" w:rsidRPr="00D209EE">
          <w:rPr>
            <w:color w:val="000000" w:themeColor="text1"/>
            <w:rPrChange w:id="267" w:author="夏源" w:date="2024-10-11T15:15:00Z">
              <w:rPr>
                <w:b/>
                <w:bCs/>
                <w:color w:val="000000" w:themeColor="text1"/>
              </w:rPr>
            </w:rPrChange>
          </w:rPr>
          <w:t>Practical Byzantine Fault Tolerance</w:t>
        </w:r>
        <w:r w:rsidR="00D5400A" w:rsidRPr="00D209EE">
          <w:rPr>
            <w:color w:val="000000" w:themeColor="text1"/>
            <w:rPrChange w:id="268" w:author="夏源" w:date="2024-10-11T15:15:00Z">
              <w:rPr>
                <w:b/>
                <w:bCs/>
                <w:color w:val="000000" w:themeColor="text1"/>
              </w:rPr>
            </w:rPrChange>
          </w:rPr>
          <w:t>）共识算法，所有共识节点参与共识。</w:t>
        </w:r>
      </w:ins>
    </w:p>
    <w:p w14:paraId="7CBB0982" w14:textId="5F4E47AC" w:rsidR="00D5400A" w:rsidRPr="00D209EE" w:rsidRDefault="009B0E8B">
      <w:pPr>
        <w:rPr>
          <w:ins w:id="269" w:author="石 夏源" w:date="2024-09-28T20:02:00Z"/>
          <w:color w:val="000000" w:themeColor="text1"/>
          <w:rPrChange w:id="270" w:author="夏源" w:date="2024-10-11T15:15:00Z">
            <w:rPr>
              <w:ins w:id="271" w:author="石 夏源" w:date="2024-09-28T20:02:00Z"/>
              <w:b/>
              <w:bCs/>
              <w:color w:val="000000" w:themeColor="text1"/>
            </w:rPr>
          </w:rPrChange>
        </w:rPr>
        <w:pPrChange w:id="272" w:author="石 夏源" w:date="2024-09-28T20:03:00Z">
          <w:pPr>
            <w:numPr>
              <w:ilvl w:val="1"/>
              <w:numId w:val="12"/>
            </w:numPr>
            <w:tabs>
              <w:tab w:val="num" w:pos="1440"/>
            </w:tabs>
            <w:ind w:left="1440" w:hanging="360"/>
          </w:pPr>
        </w:pPrChange>
      </w:pPr>
      <w:ins w:id="273" w:author="石 夏源" w:date="2024-09-28T20:08:00Z">
        <w:r w:rsidRPr="00D209EE">
          <w:rPr>
            <w:color w:val="000000" w:themeColor="text1"/>
            <w:rPrChange w:id="274" w:author="夏源" w:date="2024-10-11T15:15:00Z">
              <w:rPr>
                <w:b/>
                <w:bCs/>
                <w:color w:val="000000" w:themeColor="text1"/>
              </w:rPr>
            </w:rPrChange>
          </w:rPr>
          <w:tab/>
        </w:r>
      </w:ins>
      <w:ins w:id="275" w:author="石 夏源" w:date="2024-09-28T20:02:00Z">
        <w:r w:rsidR="00D5400A" w:rsidRPr="00D209EE">
          <w:rPr>
            <w:color w:val="000000" w:themeColor="text1"/>
            <w:rPrChange w:id="276" w:author="夏源" w:date="2024-10-11T15:15:00Z">
              <w:rPr>
                <w:b/>
                <w:bCs/>
                <w:color w:val="000000" w:themeColor="text1"/>
              </w:rPr>
            </w:rPrChange>
          </w:rPr>
          <w:t>Fabric</w:t>
        </w:r>
        <w:r w:rsidR="00D5400A" w:rsidRPr="00D209EE">
          <w:rPr>
            <w:color w:val="000000" w:themeColor="text1"/>
            <w:rPrChange w:id="277" w:author="夏源" w:date="2024-10-11T15:15:00Z">
              <w:rPr>
                <w:b/>
                <w:bCs/>
                <w:color w:val="000000" w:themeColor="text1"/>
              </w:rPr>
            </w:rPrChange>
          </w:rPr>
          <w:t>采用</w:t>
        </w:r>
        <w:r w:rsidR="00D5400A" w:rsidRPr="00D209EE">
          <w:rPr>
            <w:color w:val="000000" w:themeColor="text1"/>
            <w:rPrChange w:id="278" w:author="夏源" w:date="2024-10-11T15:15:00Z">
              <w:rPr>
                <w:b/>
                <w:bCs/>
                <w:color w:val="000000" w:themeColor="text1"/>
              </w:rPr>
            </w:rPrChange>
          </w:rPr>
          <w:t>“</w:t>
        </w:r>
        <w:r w:rsidR="00D5400A" w:rsidRPr="00D209EE">
          <w:rPr>
            <w:color w:val="000000" w:themeColor="text1"/>
            <w:rPrChange w:id="279" w:author="夏源" w:date="2024-10-11T15:15:00Z">
              <w:rPr>
                <w:b/>
                <w:bCs/>
                <w:color w:val="000000" w:themeColor="text1"/>
              </w:rPr>
            </w:rPrChange>
          </w:rPr>
          <w:t>先背书，后排序，再验证</w:t>
        </w:r>
        <w:r w:rsidR="00D5400A" w:rsidRPr="00D209EE">
          <w:rPr>
            <w:color w:val="000000" w:themeColor="text1"/>
            <w:rPrChange w:id="280" w:author="夏源" w:date="2024-10-11T15:15:00Z">
              <w:rPr>
                <w:b/>
                <w:bCs/>
                <w:color w:val="000000" w:themeColor="text1"/>
              </w:rPr>
            </w:rPrChange>
          </w:rPr>
          <w:t>”</w:t>
        </w:r>
        <w:r w:rsidR="00D5400A" w:rsidRPr="00D209EE">
          <w:rPr>
            <w:color w:val="000000" w:themeColor="text1"/>
            <w:rPrChange w:id="281" w:author="夏源" w:date="2024-10-11T15:15:00Z">
              <w:rPr>
                <w:b/>
                <w:bCs/>
                <w:color w:val="000000" w:themeColor="text1"/>
              </w:rPr>
            </w:rPrChange>
          </w:rPr>
          <w:t>的流程。交易先在背书节点模拟执行，然后排序，最后在所有节点验证和提交。</w:t>
        </w:r>
        <w:r w:rsidR="00D5400A" w:rsidRPr="00D209EE">
          <w:rPr>
            <w:color w:val="000000" w:themeColor="text1"/>
            <w:rPrChange w:id="282" w:author="夏源" w:date="2024-10-11T15:15:00Z">
              <w:rPr>
                <w:b/>
                <w:bCs/>
                <w:color w:val="000000" w:themeColor="text1"/>
              </w:rPr>
            </w:rPrChange>
          </w:rPr>
          <w:t>FISCO BCOS</w:t>
        </w:r>
        <w:r w:rsidR="00D5400A" w:rsidRPr="00D209EE">
          <w:rPr>
            <w:color w:val="000000" w:themeColor="text1"/>
            <w:rPrChange w:id="283" w:author="夏源" w:date="2024-10-11T15:15:00Z">
              <w:rPr>
                <w:b/>
                <w:bCs/>
                <w:color w:val="000000" w:themeColor="text1"/>
              </w:rPr>
            </w:rPrChange>
          </w:rPr>
          <w:t>采用</w:t>
        </w:r>
        <w:r w:rsidR="00D5400A" w:rsidRPr="00D209EE">
          <w:rPr>
            <w:color w:val="000000" w:themeColor="text1"/>
            <w:rPrChange w:id="284" w:author="夏源" w:date="2024-10-11T15:15:00Z">
              <w:rPr>
                <w:b/>
                <w:bCs/>
                <w:color w:val="000000" w:themeColor="text1"/>
              </w:rPr>
            </w:rPrChange>
          </w:rPr>
          <w:t>“</w:t>
        </w:r>
        <w:r w:rsidR="00D5400A" w:rsidRPr="00D209EE">
          <w:rPr>
            <w:color w:val="000000" w:themeColor="text1"/>
            <w:rPrChange w:id="285" w:author="夏源" w:date="2024-10-11T15:15:00Z">
              <w:rPr>
                <w:b/>
                <w:bCs/>
                <w:color w:val="000000" w:themeColor="text1"/>
              </w:rPr>
            </w:rPrChange>
          </w:rPr>
          <w:t>先共识，后打包，再验证</w:t>
        </w:r>
        <w:r w:rsidR="00D5400A" w:rsidRPr="00D209EE">
          <w:rPr>
            <w:color w:val="000000" w:themeColor="text1"/>
            <w:rPrChange w:id="286" w:author="夏源" w:date="2024-10-11T15:15:00Z">
              <w:rPr>
                <w:b/>
                <w:bCs/>
                <w:color w:val="000000" w:themeColor="text1"/>
              </w:rPr>
            </w:rPrChange>
          </w:rPr>
          <w:t>”</w:t>
        </w:r>
        <w:r w:rsidR="00D5400A" w:rsidRPr="00D209EE">
          <w:rPr>
            <w:color w:val="000000" w:themeColor="text1"/>
            <w:rPrChange w:id="287" w:author="夏源" w:date="2024-10-11T15:15:00Z">
              <w:rPr>
                <w:b/>
                <w:bCs/>
                <w:color w:val="000000" w:themeColor="text1"/>
              </w:rPr>
            </w:rPrChange>
          </w:rPr>
          <w:t>的流程</w:t>
        </w:r>
      </w:ins>
      <w:ins w:id="288" w:author="夏源" w:date="2024-10-11T15:40:00Z">
        <w:r w:rsidR="00683E0F">
          <w:rPr>
            <w:rFonts w:hint="eastAsia"/>
            <w:color w:val="000000" w:themeColor="text1"/>
          </w:rPr>
          <w:t>，</w:t>
        </w:r>
      </w:ins>
      <w:ins w:id="289" w:author="石 夏源" w:date="2024-09-28T20:02:00Z">
        <w:del w:id="290" w:author="夏源" w:date="2024-10-11T15:40:00Z">
          <w:r w:rsidR="00D5400A" w:rsidRPr="00D209EE" w:rsidDel="00683E0F">
            <w:rPr>
              <w:color w:val="000000" w:themeColor="text1"/>
              <w:rPrChange w:id="291" w:author="夏源" w:date="2024-10-11T15:15:00Z">
                <w:rPr>
                  <w:b/>
                  <w:bCs/>
                  <w:color w:val="000000" w:themeColor="text1"/>
                </w:rPr>
              </w:rPrChange>
            </w:rPr>
            <w:delText>。</w:delText>
          </w:r>
        </w:del>
        <w:r w:rsidR="00D5400A" w:rsidRPr="00D209EE">
          <w:rPr>
            <w:color w:val="000000" w:themeColor="text1"/>
            <w:rPrChange w:id="292" w:author="夏源" w:date="2024-10-11T15:15:00Z">
              <w:rPr>
                <w:b/>
                <w:bCs/>
                <w:color w:val="000000" w:themeColor="text1"/>
              </w:rPr>
            </w:rPrChange>
          </w:rPr>
          <w:t>交易先在共识节点达成共识，然后打包成区块，最后在所有节点验证和提交。</w:t>
        </w:r>
      </w:ins>
    </w:p>
    <w:p w14:paraId="5BB44CA2" w14:textId="23BD5E11" w:rsidR="00D5400A" w:rsidRPr="00D209EE" w:rsidDel="00045830" w:rsidRDefault="009B0E8B" w:rsidP="00CA6969">
      <w:pPr>
        <w:rPr>
          <w:ins w:id="293" w:author="石 夏源" w:date="2024-09-28T20:02:00Z"/>
          <w:del w:id="294" w:author="夏源" w:date="2024-10-11T15:19:00Z"/>
          <w:color w:val="000000" w:themeColor="text1"/>
          <w:rPrChange w:id="295" w:author="夏源" w:date="2024-10-11T15:15:00Z">
            <w:rPr>
              <w:ins w:id="296" w:author="石 夏源" w:date="2024-09-28T20:02:00Z"/>
              <w:del w:id="297" w:author="夏源" w:date="2024-10-11T15:19:00Z"/>
              <w:b/>
              <w:bCs/>
              <w:color w:val="000000" w:themeColor="text1"/>
            </w:rPr>
          </w:rPrChange>
        </w:rPr>
        <w:pPrChange w:id="298" w:author="夏源" w:date="2024-10-11T15:20:00Z">
          <w:pPr>
            <w:numPr>
              <w:ilvl w:val="1"/>
              <w:numId w:val="12"/>
            </w:numPr>
            <w:tabs>
              <w:tab w:val="num" w:pos="1440"/>
            </w:tabs>
            <w:ind w:left="1440" w:hanging="360"/>
          </w:pPr>
        </w:pPrChange>
      </w:pPr>
      <w:ins w:id="299" w:author="石 夏源" w:date="2024-09-28T20:08:00Z">
        <w:r w:rsidRPr="00D209EE">
          <w:rPr>
            <w:color w:val="000000" w:themeColor="text1"/>
            <w:rPrChange w:id="300" w:author="夏源" w:date="2024-10-11T15:15:00Z">
              <w:rPr>
                <w:b/>
                <w:bCs/>
                <w:color w:val="000000" w:themeColor="text1"/>
              </w:rPr>
            </w:rPrChange>
          </w:rPr>
          <w:tab/>
        </w:r>
      </w:ins>
      <w:ins w:id="301" w:author="石 夏源" w:date="2024-09-28T20:02:00Z">
        <w:r w:rsidR="00D5400A" w:rsidRPr="00D209EE">
          <w:rPr>
            <w:color w:val="000000" w:themeColor="text1"/>
            <w:rPrChange w:id="302" w:author="夏源" w:date="2024-10-11T15:15:00Z">
              <w:rPr>
                <w:b/>
                <w:bCs/>
                <w:color w:val="000000" w:themeColor="text1"/>
              </w:rPr>
            </w:rPrChange>
          </w:rPr>
          <w:t>Fabric</w:t>
        </w:r>
        <w:r w:rsidR="00D5400A" w:rsidRPr="00D209EE">
          <w:rPr>
            <w:rFonts w:hint="eastAsia"/>
            <w:color w:val="000000" w:themeColor="text1"/>
            <w:rPrChange w:id="303" w:author="夏源" w:date="2024-10-11T15:15:00Z">
              <w:rPr>
                <w:rFonts w:hint="eastAsia"/>
                <w:b/>
                <w:bCs/>
                <w:color w:val="000000" w:themeColor="text1"/>
              </w:rPr>
            </w:rPrChange>
          </w:rPr>
          <w:t>智能合约在背书节点上执行，结果在排序后广播。</w:t>
        </w:r>
        <w:r w:rsidR="00D5400A" w:rsidRPr="00D209EE">
          <w:rPr>
            <w:color w:val="000000" w:themeColor="text1"/>
            <w:rPrChange w:id="304" w:author="夏源" w:date="2024-10-11T15:15:00Z">
              <w:rPr>
                <w:b/>
                <w:bCs/>
                <w:color w:val="000000" w:themeColor="text1"/>
              </w:rPr>
            </w:rPrChange>
          </w:rPr>
          <w:t>FISCO BCOS</w:t>
        </w:r>
        <w:del w:id="305" w:author="夏源" w:date="2024-10-11T15:34:00Z">
          <w:r w:rsidR="00D5400A" w:rsidRPr="00D209EE" w:rsidDel="001370FF">
            <w:rPr>
              <w:color w:val="000000" w:themeColor="text1"/>
              <w:rPrChange w:id="306" w:author="夏源" w:date="2024-10-11T15:15:00Z">
                <w:rPr>
                  <w:b/>
                  <w:bCs/>
                  <w:color w:val="000000" w:themeColor="text1"/>
                </w:rPr>
              </w:rPrChange>
            </w:rPr>
            <w:delText>：</w:delText>
          </w:r>
        </w:del>
        <w:r w:rsidR="00D5400A" w:rsidRPr="00D209EE">
          <w:rPr>
            <w:color w:val="000000" w:themeColor="text1"/>
            <w:rPrChange w:id="307" w:author="夏源" w:date="2024-10-11T15:15:00Z">
              <w:rPr>
                <w:b/>
                <w:bCs/>
                <w:color w:val="000000" w:themeColor="text1"/>
              </w:rPr>
            </w:rPrChange>
          </w:rPr>
          <w:t>智能合约在共识节点上执行，结果在共识后广播。</w:t>
        </w:r>
        <w:del w:id="308" w:author="夏源" w:date="2024-10-11T15:20:00Z">
          <w:r w:rsidR="00D5400A" w:rsidRPr="00D209EE" w:rsidDel="00CA6969">
            <w:rPr>
              <w:color w:val="000000" w:themeColor="text1"/>
              <w:rPrChange w:id="309" w:author="夏源" w:date="2024-10-11T15:15:00Z">
                <w:rPr>
                  <w:b/>
                  <w:bCs/>
                  <w:color w:val="000000" w:themeColor="text1"/>
                </w:rPr>
              </w:rPrChange>
            </w:rPr>
            <w:delText>Fabric</w:delText>
          </w:r>
          <w:r w:rsidR="00D5400A" w:rsidRPr="00D209EE" w:rsidDel="00CA6969">
            <w:rPr>
              <w:color w:val="000000" w:themeColor="text1"/>
              <w:rPrChange w:id="310" w:author="夏源" w:date="2024-10-11T15:15:00Z">
                <w:rPr>
                  <w:b/>
                  <w:bCs/>
                  <w:color w:val="000000" w:themeColor="text1"/>
                </w:rPr>
              </w:rPrChange>
            </w:rPr>
            <w:delText>高度模块化，支持可插拔的共识机制和多种数据库。</w:delText>
          </w:r>
          <w:r w:rsidR="00D5400A" w:rsidRPr="00D209EE" w:rsidDel="00CA6969">
            <w:rPr>
              <w:color w:val="000000" w:themeColor="text1"/>
              <w:rPrChange w:id="311" w:author="夏源" w:date="2024-10-11T15:15:00Z">
                <w:rPr>
                  <w:b/>
                  <w:bCs/>
                  <w:color w:val="000000" w:themeColor="text1"/>
                </w:rPr>
              </w:rPrChange>
            </w:rPr>
            <w:delText>FISCO BCOS</w:delText>
          </w:r>
          <w:r w:rsidR="00D5400A" w:rsidRPr="00D209EE" w:rsidDel="00CA6969">
            <w:rPr>
              <w:color w:val="000000" w:themeColor="text1"/>
              <w:rPrChange w:id="312" w:author="夏源" w:date="2024-10-11T15:15:00Z">
                <w:rPr>
                  <w:b/>
                  <w:bCs/>
                  <w:color w:val="000000" w:themeColor="text1"/>
                </w:rPr>
              </w:rPrChange>
            </w:rPr>
            <w:delText>集成度较高，主要使用</w:delText>
          </w:r>
          <w:r w:rsidR="00D5400A" w:rsidRPr="00D209EE" w:rsidDel="00CA6969">
            <w:rPr>
              <w:color w:val="000000" w:themeColor="text1"/>
              <w:rPrChange w:id="313" w:author="夏源" w:date="2024-10-11T15:15:00Z">
                <w:rPr>
                  <w:b/>
                  <w:bCs/>
                  <w:color w:val="000000" w:themeColor="text1"/>
                </w:rPr>
              </w:rPrChange>
            </w:rPr>
            <w:delText>PBFT</w:delText>
          </w:r>
          <w:r w:rsidR="00D5400A" w:rsidRPr="00D209EE" w:rsidDel="00CA6969">
            <w:rPr>
              <w:color w:val="000000" w:themeColor="text1"/>
              <w:rPrChange w:id="314" w:author="夏源" w:date="2024-10-11T15:15:00Z">
                <w:rPr>
                  <w:b/>
                  <w:bCs/>
                  <w:color w:val="000000" w:themeColor="text1"/>
                </w:rPr>
              </w:rPrChange>
            </w:rPr>
            <w:delText>共识算法。</w:delText>
          </w:r>
        </w:del>
      </w:ins>
    </w:p>
    <w:p w14:paraId="166CAA11" w14:textId="5B99C1BE" w:rsidR="00266E4A" w:rsidRPr="00D209EE" w:rsidRDefault="009B0E8B" w:rsidP="00CA6969">
      <w:pPr>
        <w:rPr>
          <w:ins w:id="315" w:author="石 夏源" w:date="2024-09-28T20:07:00Z"/>
          <w:color w:val="000000" w:themeColor="text1"/>
          <w:rPrChange w:id="316" w:author="夏源" w:date="2024-10-11T15:15:00Z">
            <w:rPr>
              <w:ins w:id="317" w:author="石 夏源" w:date="2024-09-28T20:07:00Z"/>
              <w:b/>
              <w:bCs/>
              <w:color w:val="000000" w:themeColor="text1"/>
            </w:rPr>
          </w:rPrChange>
        </w:rPr>
        <w:pPrChange w:id="318" w:author="夏源" w:date="2024-10-11T15:20:00Z">
          <w:pPr/>
        </w:pPrChange>
      </w:pPr>
      <w:ins w:id="319" w:author="石 夏源" w:date="2024-09-28T20:08:00Z">
        <w:del w:id="320" w:author="夏源" w:date="2024-10-11T15:19:00Z">
          <w:r w:rsidRPr="00D209EE" w:rsidDel="00045830">
            <w:rPr>
              <w:color w:val="000000" w:themeColor="text1"/>
              <w:rPrChange w:id="321" w:author="夏源" w:date="2024-10-11T15:15:00Z">
                <w:rPr>
                  <w:b/>
                  <w:bCs/>
                  <w:color w:val="000000" w:themeColor="text1"/>
                </w:rPr>
              </w:rPrChange>
            </w:rPr>
            <w:tab/>
          </w:r>
        </w:del>
      </w:ins>
      <w:moveFromRangeStart w:id="322" w:author="夏源" w:date="2024-10-11T15:18:00Z" w:name="move179552339"/>
      <w:moveFrom w:id="323" w:author="夏源" w:date="2024-10-11T15:18:00Z">
        <w:ins w:id="324" w:author="石 夏源" w:date="2024-09-28T20:07:00Z">
          <w:del w:id="325" w:author="夏源" w:date="2024-10-11T15:20:00Z">
            <w:r w:rsidR="00266E4A" w:rsidRPr="00D209EE" w:rsidDel="00CA6969">
              <w:rPr>
                <w:rFonts w:hint="eastAsia"/>
                <w:color w:val="000000" w:themeColor="text1"/>
                <w:rPrChange w:id="326" w:author="夏源" w:date="2024-10-11T15:15:00Z">
                  <w:rPr>
                    <w:rFonts w:hint="eastAsia"/>
                    <w:b/>
                    <w:bCs/>
                    <w:color w:val="000000" w:themeColor="text1"/>
                  </w:rPr>
                </w:rPrChange>
              </w:rPr>
              <w:delText>Hyperledger Fabric</w:delText>
            </w:r>
            <w:r w:rsidR="00266E4A" w:rsidRPr="00D209EE" w:rsidDel="00CA6969">
              <w:rPr>
                <w:rFonts w:hint="eastAsia"/>
                <w:color w:val="000000" w:themeColor="text1"/>
                <w:rPrChange w:id="327" w:author="夏源" w:date="2024-10-11T15:15:00Z">
                  <w:rPr>
                    <w:rFonts w:hint="eastAsia"/>
                    <w:b/>
                    <w:bCs/>
                    <w:color w:val="000000" w:themeColor="text1"/>
                  </w:rPr>
                </w:rPrChange>
              </w:rPr>
              <w:delText>支持与其他区块链平台的互操作性，如以太坊、比特币等。这使得</w:delText>
            </w:r>
            <w:r w:rsidR="00266E4A" w:rsidRPr="00D209EE" w:rsidDel="00CA6969">
              <w:rPr>
                <w:rFonts w:hint="eastAsia"/>
                <w:color w:val="000000" w:themeColor="text1"/>
                <w:rPrChange w:id="328" w:author="夏源" w:date="2024-10-11T15:15:00Z">
                  <w:rPr>
                    <w:rFonts w:hint="eastAsia"/>
                    <w:b/>
                    <w:bCs/>
                    <w:color w:val="000000" w:themeColor="text1"/>
                  </w:rPr>
                </w:rPrChange>
              </w:rPr>
              <w:delText>Hyperledger Fabric</w:delText>
            </w:r>
            <w:r w:rsidR="00266E4A" w:rsidRPr="00D209EE" w:rsidDel="00CA6969">
              <w:rPr>
                <w:rFonts w:hint="eastAsia"/>
                <w:color w:val="000000" w:themeColor="text1"/>
                <w:rPrChange w:id="329" w:author="夏源" w:date="2024-10-11T15:15:00Z">
                  <w:rPr>
                    <w:rFonts w:hint="eastAsia"/>
                    <w:b/>
                    <w:bCs/>
                    <w:color w:val="000000" w:themeColor="text1"/>
                  </w:rPr>
                </w:rPrChange>
              </w:rPr>
              <w:delText>可以与不同的区块链网络进行集成和交互，实现更加丰富的应用场景。</w:delText>
            </w:r>
          </w:del>
        </w:ins>
      </w:moveFrom>
      <w:moveFromRangeEnd w:id="322"/>
    </w:p>
    <w:p w14:paraId="61C5113C" w14:textId="7C450732" w:rsidR="00266E4A" w:rsidRPr="00D209EE" w:rsidDel="004A1727" w:rsidRDefault="009B0E8B" w:rsidP="00266E4A">
      <w:pPr>
        <w:rPr>
          <w:ins w:id="330" w:author="石 夏源" w:date="2024-09-28T20:07:00Z"/>
          <w:del w:id="331" w:author="夏源" w:date="2024-10-11T15:18:00Z"/>
          <w:color w:val="000000" w:themeColor="text1"/>
          <w:rPrChange w:id="332" w:author="夏源" w:date="2024-10-11T15:15:00Z">
            <w:rPr>
              <w:ins w:id="333" w:author="石 夏源" w:date="2024-09-28T20:07:00Z"/>
              <w:del w:id="334" w:author="夏源" w:date="2024-10-11T15:18:00Z"/>
              <w:b/>
              <w:bCs/>
              <w:color w:val="000000" w:themeColor="text1"/>
            </w:rPr>
          </w:rPrChange>
        </w:rPr>
      </w:pPr>
      <w:ins w:id="335" w:author="石 夏源" w:date="2024-09-28T20:08:00Z">
        <w:del w:id="336" w:author="夏源" w:date="2024-10-11T15:36:00Z">
          <w:r w:rsidRPr="00D209EE" w:rsidDel="00C52ED6">
            <w:rPr>
              <w:color w:val="000000" w:themeColor="text1"/>
              <w:rPrChange w:id="337" w:author="夏源" w:date="2024-10-11T15:15:00Z">
                <w:rPr>
                  <w:b/>
                  <w:bCs/>
                  <w:color w:val="000000" w:themeColor="text1"/>
                </w:rPr>
              </w:rPrChange>
            </w:rPr>
            <w:tab/>
          </w:r>
        </w:del>
      </w:ins>
      <w:ins w:id="338" w:author="石 夏源" w:date="2024-09-28T20:07:00Z">
        <w:del w:id="339" w:author="夏源" w:date="2024-10-11T15:35:00Z">
          <w:r w:rsidR="00266E4A" w:rsidRPr="00D209EE" w:rsidDel="00965526">
            <w:rPr>
              <w:rFonts w:hint="eastAsia"/>
              <w:color w:val="000000" w:themeColor="text1"/>
              <w:rPrChange w:id="340" w:author="夏源" w:date="2024-10-11T15:15:00Z">
                <w:rPr>
                  <w:rFonts w:hint="eastAsia"/>
                  <w:b/>
                  <w:bCs/>
                  <w:color w:val="000000" w:themeColor="text1"/>
                </w:rPr>
              </w:rPrChange>
            </w:rPr>
            <w:delText>FISCO BCOS</w:delText>
          </w:r>
          <w:r w:rsidR="00266E4A" w:rsidRPr="00D209EE" w:rsidDel="00965526">
            <w:rPr>
              <w:rFonts w:hint="eastAsia"/>
              <w:color w:val="000000" w:themeColor="text1"/>
              <w:rPrChange w:id="341" w:author="夏源" w:date="2024-10-11T15:15:00Z">
                <w:rPr>
                  <w:rFonts w:hint="eastAsia"/>
                  <w:b/>
                  <w:bCs/>
                  <w:color w:val="000000" w:themeColor="text1"/>
                </w:rPr>
              </w:rPrChange>
            </w:rPr>
            <w:delText>则主要针对金融行业的需求进行设计，与其他区块链平台的兼容性相对较弱。</w:delText>
          </w:r>
        </w:del>
        <w:del w:id="342" w:author="夏源" w:date="2024-10-11T15:17:00Z">
          <w:r w:rsidR="00266E4A" w:rsidRPr="00D209EE" w:rsidDel="004A1727">
            <w:rPr>
              <w:rFonts w:hint="eastAsia"/>
              <w:color w:val="000000" w:themeColor="text1"/>
              <w:rPrChange w:id="343" w:author="夏源" w:date="2024-10-11T15:15:00Z">
                <w:rPr>
                  <w:rFonts w:hint="eastAsia"/>
                  <w:b/>
                  <w:bCs/>
                  <w:color w:val="000000" w:themeColor="text1"/>
                </w:rPr>
              </w:rPrChange>
            </w:rPr>
            <w:delText>但是</w:delText>
          </w:r>
          <w:r w:rsidR="00266E4A" w:rsidRPr="00D209EE" w:rsidDel="004A1727">
            <w:rPr>
              <w:rFonts w:hint="eastAsia"/>
              <w:color w:val="000000" w:themeColor="text1"/>
              <w:rPrChange w:id="344" w:author="夏源" w:date="2024-10-11T15:15:00Z">
                <w:rPr>
                  <w:rFonts w:hint="eastAsia"/>
                  <w:b/>
                  <w:bCs/>
                  <w:color w:val="000000" w:themeColor="text1"/>
                </w:rPr>
              </w:rPrChange>
            </w:rPr>
            <w:delText>FISCO BCOS</w:delText>
          </w:r>
        </w:del>
        <w:del w:id="345" w:author="夏源" w:date="2024-10-11T15:18:00Z">
          <w:r w:rsidR="00266E4A" w:rsidRPr="00D209EE" w:rsidDel="004A1727">
            <w:rPr>
              <w:rFonts w:hint="eastAsia"/>
              <w:color w:val="000000" w:themeColor="text1"/>
              <w:rPrChange w:id="346" w:author="夏源" w:date="2024-10-11T15:15:00Z">
                <w:rPr>
                  <w:rFonts w:hint="eastAsia"/>
                  <w:b/>
                  <w:bCs/>
                  <w:color w:val="000000" w:themeColor="text1"/>
                </w:rPr>
              </w:rPrChange>
            </w:rPr>
            <w:delText>在金融行业内部的应用比较广泛，因此可以满足该行业的多种需求。</w:delText>
          </w:r>
        </w:del>
      </w:ins>
    </w:p>
    <w:p w14:paraId="0ED6D48D" w14:textId="111606E7" w:rsidR="00DA29F4" w:rsidRPr="00D209EE" w:rsidDel="004A1727" w:rsidRDefault="00DA29F4">
      <w:pPr>
        <w:rPr>
          <w:del w:id="347" w:author="夏源" w:date="2024-10-11T15:18:00Z"/>
          <w:color w:val="000000" w:themeColor="text1"/>
          <w:rPrChange w:id="348" w:author="夏源" w:date="2024-10-11T15:15:00Z">
            <w:rPr>
              <w:del w:id="349" w:author="夏源" w:date="2024-10-11T15:18:00Z"/>
              <w:b/>
              <w:bCs/>
              <w:color w:val="000000" w:themeColor="text1"/>
            </w:rPr>
          </w:rPrChange>
        </w:rPr>
      </w:pPr>
    </w:p>
    <w:p w14:paraId="62A4EA14" w14:textId="15137FD9" w:rsidR="00DA29F4" w:rsidRPr="00D209EE" w:rsidDel="004A1727" w:rsidRDefault="00DA29F4">
      <w:pPr>
        <w:rPr>
          <w:del w:id="350" w:author="夏源" w:date="2024-10-11T15:18:00Z"/>
          <w:color w:val="000000" w:themeColor="text1"/>
          <w:rPrChange w:id="351" w:author="夏源" w:date="2024-10-11T15:15:00Z">
            <w:rPr>
              <w:del w:id="352" w:author="夏源" w:date="2024-10-11T15:18:00Z"/>
              <w:b/>
              <w:bCs/>
              <w:color w:val="000000" w:themeColor="text1"/>
            </w:rPr>
          </w:rPrChange>
        </w:rPr>
      </w:pPr>
    </w:p>
    <w:p w14:paraId="6BB4FEB1" w14:textId="281C5697" w:rsidR="00DA29F4" w:rsidRPr="00D209EE" w:rsidDel="004A1727" w:rsidRDefault="00DA29F4">
      <w:pPr>
        <w:rPr>
          <w:del w:id="353" w:author="夏源" w:date="2024-10-11T15:18:00Z"/>
          <w:color w:val="000000" w:themeColor="text1"/>
          <w:rPrChange w:id="354" w:author="夏源" w:date="2024-10-11T15:15:00Z">
            <w:rPr>
              <w:del w:id="355" w:author="夏源" w:date="2024-10-11T15:18:00Z"/>
              <w:b/>
              <w:bCs/>
              <w:color w:val="000000" w:themeColor="text1"/>
            </w:rPr>
          </w:rPrChange>
        </w:rPr>
      </w:pPr>
    </w:p>
    <w:p w14:paraId="199BCF0E" w14:textId="62329F84" w:rsidR="00DA29F4" w:rsidRPr="00D209EE" w:rsidDel="004A1727" w:rsidRDefault="00DA29F4">
      <w:pPr>
        <w:rPr>
          <w:del w:id="356" w:author="夏源" w:date="2024-10-11T15:18:00Z"/>
          <w:color w:val="000000" w:themeColor="text1"/>
          <w:rPrChange w:id="357" w:author="夏源" w:date="2024-10-11T15:15:00Z">
            <w:rPr>
              <w:del w:id="358" w:author="夏源" w:date="2024-10-11T15:18:00Z"/>
              <w:b/>
              <w:bCs/>
              <w:color w:val="000000" w:themeColor="text1"/>
            </w:rPr>
          </w:rPrChange>
        </w:rPr>
      </w:pPr>
    </w:p>
    <w:p w14:paraId="0962FE37" w14:textId="4B1E81CA" w:rsidR="00DA29F4" w:rsidRPr="00D209EE" w:rsidDel="004A1727" w:rsidRDefault="00DA29F4">
      <w:pPr>
        <w:rPr>
          <w:del w:id="359" w:author="夏源" w:date="2024-10-11T15:18:00Z"/>
          <w:color w:val="000000" w:themeColor="text1"/>
          <w:rPrChange w:id="360" w:author="夏源" w:date="2024-10-11T15:15:00Z">
            <w:rPr>
              <w:del w:id="361" w:author="夏源" w:date="2024-10-11T15:18:00Z"/>
              <w:b/>
              <w:bCs/>
              <w:color w:val="000000" w:themeColor="text1"/>
            </w:rPr>
          </w:rPrChange>
        </w:rPr>
      </w:pPr>
    </w:p>
    <w:p w14:paraId="35BF4B50" w14:textId="6C65FF5E" w:rsidR="00DA29F4" w:rsidRPr="00D209EE" w:rsidDel="004A1727" w:rsidRDefault="00DA29F4">
      <w:pPr>
        <w:rPr>
          <w:del w:id="362" w:author="夏源" w:date="2024-10-11T15:18:00Z"/>
          <w:color w:val="000000" w:themeColor="text1"/>
          <w:rPrChange w:id="363" w:author="夏源" w:date="2024-10-11T15:15:00Z">
            <w:rPr>
              <w:del w:id="364" w:author="夏源" w:date="2024-10-11T15:18:00Z"/>
              <w:b/>
              <w:bCs/>
              <w:color w:val="000000" w:themeColor="text1"/>
            </w:rPr>
          </w:rPrChange>
        </w:rPr>
      </w:pPr>
    </w:p>
    <w:p w14:paraId="06B912E9" w14:textId="2002A2F3" w:rsidR="00DA29F4" w:rsidRPr="00D209EE" w:rsidDel="004A1727" w:rsidRDefault="00DA29F4">
      <w:pPr>
        <w:rPr>
          <w:del w:id="365" w:author="夏源" w:date="2024-10-11T15:18:00Z"/>
          <w:color w:val="000000" w:themeColor="text1"/>
          <w:rPrChange w:id="366" w:author="夏源" w:date="2024-10-11T15:15:00Z">
            <w:rPr>
              <w:del w:id="367" w:author="夏源" w:date="2024-10-11T15:18:00Z"/>
              <w:b/>
              <w:bCs/>
              <w:color w:val="000000" w:themeColor="text1"/>
            </w:rPr>
          </w:rPrChange>
        </w:rPr>
      </w:pPr>
    </w:p>
    <w:p w14:paraId="051715C4" w14:textId="77777777" w:rsidR="00DA29F4" w:rsidRPr="00D209EE" w:rsidRDefault="00DA29F4">
      <w:pPr>
        <w:rPr>
          <w:color w:val="000000" w:themeColor="text1"/>
          <w:rPrChange w:id="368" w:author="夏源" w:date="2024-10-11T15:15:00Z">
            <w:rPr>
              <w:b/>
              <w:bCs/>
              <w:color w:val="000000" w:themeColor="text1"/>
            </w:rPr>
          </w:rPrChange>
        </w:rPr>
      </w:pPr>
    </w:p>
    <w:p w14:paraId="61AABE9E" w14:textId="77777777" w:rsidR="00DA29F4" w:rsidRPr="00D209EE" w:rsidDel="00D61949" w:rsidRDefault="00DA29F4">
      <w:pPr>
        <w:rPr>
          <w:del w:id="369" w:author="夏源" w:date="2024-10-11T15:21:00Z"/>
          <w:color w:val="000000" w:themeColor="text1"/>
          <w:rPrChange w:id="370" w:author="夏源" w:date="2024-10-11T15:15:00Z">
            <w:rPr>
              <w:del w:id="371" w:author="夏源" w:date="2024-10-11T15:21:00Z"/>
              <w:b/>
              <w:bCs/>
              <w:color w:val="000000" w:themeColor="text1"/>
            </w:rPr>
          </w:rPrChange>
        </w:rPr>
      </w:pPr>
    </w:p>
    <w:p w14:paraId="6E5F9900" w14:textId="77777777" w:rsidR="00DA29F4" w:rsidDel="00D61949" w:rsidRDefault="00DA29F4">
      <w:pPr>
        <w:rPr>
          <w:del w:id="372" w:author="夏源" w:date="2024-10-11T15:21:00Z"/>
          <w:rFonts w:hint="eastAsia"/>
          <w:b/>
          <w:bCs/>
          <w:color w:val="000000" w:themeColor="text1"/>
        </w:rPr>
      </w:pPr>
    </w:p>
    <w:p w14:paraId="647D7A87" w14:textId="77777777" w:rsidR="00DA29F4" w:rsidDel="00D61949" w:rsidRDefault="00DA29F4">
      <w:pPr>
        <w:rPr>
          <w:del w:id="373" w:author="夏源" w:date="2024-10-11T15:21:00Z"/>
          <w:rFonts w:hint="eastAsia"/>
          <w:b/>
          <w:bCs/>
          <w:color w:val="000000" w:themeColor="text1"/>
        </w:rPr>
      </w:pPr>
    </w:p>
    <w:p w14:paraId="3CD26BAE" w14:textId="77777777" w:rsidR="00DA29F4" w:rsidDel="00D61949" w:rsidRDefault="00DA29F4">
      <w:pPr>
        <w:rPr>
          <w:del w:id="374" w:author="夏源" w:date="2024-10-11T15:21:00Z"/>
          <w:rFonts w:hint="eastAsia"/>
          <w:b/>
          <w:bCs/>
          <w:color w:val="000000" w:themeColor="text1"/>
        </w:rPr>
      </w:pPr>
    </w:p>
    <w:p w14:paraId="6F79B57E" w14:textId="77777777" w:rsidR="00DA29F4" w:rsidDel="00965526" w:rsidRDefault="00DA29F4">
      <w:pPr>
        <w:rPr>
          <w:del w:id="375" w:author="夏源" w:date="2024-10-11T15:35:00Z"/>
          <w:rFonts w:hint="eastAsia"/>
          <w:b/>
          <w:bCs/>
          <w:color w:val="000000" w:themeColor="text1"/>
        </w:rPr>
      </w:pPr>
    </w:p>
    <w:p w14:paraId="17A6F4B1" w14:textId="77777777" w:rsidR="0026258D" w:rsidRDefault="0026258D">
      <w:pPr>
        <w:rPr>
          <w:rFonts w:hint="eastAsia"/>
          <w:b/>
          <w:bCs/>
          <w:color w:val="000000" w:themeColor="text1"/>
        </w:rPr>
      </w:pPr>
    </w:p>
    <w:p w14:paraId="1E03DB12" w14:textId="77777777" w:rsidR="00DA29F4" w:rsidRDefault="00612289">
      <w:pPr>
        <w:rPr>
          <w:b/>
          <w:bCs/>
        </w:rPr>
      </w:pPr>
      <w:r>
        <w:rPr>
          <w:rFonts w:hint="eastAsia"/>
          <w:b/>
          <w:bCs/>
          <w:color w:val="000000" w:themeColor="text1"/>
        </w:rPr>
        <w:t>（</w:t>
      </w:r>
      <w:r>
        <w:rPr>
          <w:rFonts w:hint="eastAsia"/>
          <w:b/>
          <w:bCs/>
          <w:color w:val="000000" w:themeColor="text1"/>
        </w:rPr>
        <w:t>2</w:t>
      </w:r>
      <w:r>
        <w:rPr>
          <w:rFonts w:hint="eastAsia"/>
          <w:b/>
          <w:bCs/>
          <w:color w:val="000000" w:themeColor="text1"/>
        </w:rPr>
        <w:t>）请结合课内外所学以及个人理解，用自己的语言详细阐述</w:t>
      </w:r>
      <w:r>
        <w:rPr>
          <w:b/>
          <w:bCs/>
          <w:color w:val="000000" w:themeColor="text1"/>
        </w:rPr>
        <w:t>PoW</w:t>
      </w:r>
      <w:r>
        <w:rPr>
          <w:b/>
          <w:bCs/>
          <w:color w:val="000000" w:themeColor="text1"/>
        </w:rPr>
        <w:t>共识算法</w:t>
      </w:r>
      <w:r>
        <w:rPr>
          <w:rFonts w:hint="eastAsia"/>
          <w:b/>
          <w:bCs/>
          <w:color w:val="000000" w:themeColor="text1"/>
        </w:rPr>
        <w:t>过程</w:t>
      </w:r>
      <w:r>
        <w:rPr>
          <w:b/>
          <w:bCs/>
          <w:color w:val="000000" w:themeColor="text1"/>
        </w:rPr>
        <w:t>和</w:t>
      </w:r>
      <w:r>
        <w:rPr>
          <w:b/>
          <w:bCs/>
          <w:color w:val="000000" w:themeColor="text1"/>
        </w:rPr>
        <w:t>PBFT</w:t>
      </w:r>
      <w:r>
        <w:rPr>
          <w:b/>
          <w:bCs/>
          <w:color w:val="000000" w:themeColor="text1"/>
        </w:rPr>
        <w:t>共识算法过程，思考为什么</w:t>
      </w:r>
      <w:r>
        <w:rPr>
          <w:b/>
          <w:bCs/>
          <w:color w:val="000000" w:themeColor="text1"/>
        </w:rPr>
        <w:t>PoW</w:t>
      </w:r>
      <w:r>
        <w:rPr>
          <w:b/>
          <w:bCs/>
          <w:color w:val="000000" w:themeColor="text1"/>
        </w:rPr>
        <w:t>共识安全性必须满足</w:t>
      </w:r>
      <w:r>
        <w:rPr>
          <w:b/>
          <w:bCs/>
          <w:color w:val="000000" w:themeColor="text1"/>
        </w:rPr>
        <w:t>51%</w:t>
      </w:r>
      <w:r>
        <w:rPr>
          <w:b/>
          <w:bCs/>
          <w:color w:val="000000" w:themeColor="text1"/>
        </w:rPr>
        <w:t>诚实节点</w:t>
      </w:r>
      <w:r>
        <w:rPr>
          <w:rFonts w:hint="eastAsia"/>
          <w:b/>
          <w:bCs/>
          <w:color w:val="000000" w:themeColor="text1"/>
        </w:rPr>
        <w:t>？</w:t>
      </w:r>
      <w:r>
        <w:rPr>
          <w:b/>
          <w:bCs/>
          <w:color w:val="000000" w:themeColor="text1"/>
        </w:rPr>
        <w:t>为什么</w:t>
      </w:r>
      <w:r>
        <w:rPr>
          <w:b/>
          <w:bCs/>
          <w:color w:val="000000" w:themeColor="text1"/>
        </w:rPr>
        <w:t>PBFT</w:t>
      </w:r>
      <w:r>
        <w:rPr>
          <w:b/>
          <w:bCs/>
          <w:color w:val="000000" w:themeColor="text1"/>
        </w:rPr>
        <w:t>共识安全性必须满足</w:t>
      </w:r>
      <w:r>
        <w:rPr>
          <w:b/>
          <w:bCs/>
          <w:color w:val="000000" w:themeColor="text1"/>
        </w:rPr>
        <w:t>2f+1</w:t>
      </w:r>
      <w:r>
        <w:rPr>
          <w:b/>
          <w:bCs/>
          <w:color w:val="000000" w:themeColor="text1"/>
        </w:rPr>
        <w:t>个诚实节点（假设有</w:t>
      </w:r>
      <w:r>
        <w:rPr>
          <w:b/>
          <w:bCs/>
          <w:color w:val="000000" w:themeColor="text1"/>
        </w:rPr>
        <w:t>f</w:t>
      </w:r>
      <w:r>
        <w:rPr>
          <w:b/>
          <w:bCs/>
          <w:color w:val="000000" w:themeColor="text1"/>
        </w:rPr>
        <w:t>个恶意节点，所有节点个数为</w:t>
      </w:r>
      <w:r>
        <w:rPr>
          <w:b/>
          <w:bCs/>
          <w:color w:val="000000" w:themeColor="text1"/>
        </w:rPr>
        <w:t>3f+1</w:t>
      </w:r>
      <w:r>
        <w:rPr>
          <w:b/>
          <w:bCs/>
          <w:color w:val="000000" w:themeColor="text1"/>
        </w:rPr>
        <w:t>）</w:t>
      </w:r>
      <w:r>
        <w:rPr>
          <w:rFonts w:hint="eastAsia"/>
          <w:b/>
          <w:bCs/>
          <w:color w:val="000000" w:themeColor="text1"/>
        </w:rPr>
        <w:t>？（</w:t>
      </w:r>
      <w:r>
        <w:rPr>
          <w:rFonts w:hint="eastAsia"/>
          <w:b/>
          <w:bCs/>
          <w:color w:val="000000" w:themeColor="text1"/>
        </w:rPr>
        <w:t>30</w:t>
      </w:r>
      <w:r>
        <w:rPr>
          <w:rFonts w:hint="eastAsia"/>
          <w:b/>
          <w:bCs/>
          <w:color w:val="000000" w:themeColor="text1"/>
        </w:rPr>
        <w:t>分）</w:t>
      </w:r>
    </w:p>
    <w:p w14:paraId="0A8D979E" w14:textId="77777777" w:rsidR="0041089D" w:rsidRPr="0041089D" w:rsidRDefault="0041089D" w:rsidP="0041089D">
      <w:pPr>
        <w:rPr>
          <w:ins w:id="376" w:author="石 夏源" w:date="2024-09-28T20:14:00Z"/>
          <w:rFonts w:ascii="Calibri" w:eastAsia="宋体" w:hAnsi="Calibri" w:cs="Times New Roman"/>
          <w:szCs w:val="22"/>
        </w:rPr>
      </w:pPr>
      <w:ins w:id="377" w:author="石 夏源" w:date="2024-09-28T20:14:00Z">
        <w:r w:rsidRPr="0041089D">
          <w:rPr>
            <w:rFonts w:ascii="Calibri" w:eastAsia="宋体" w:hAnsi="Calibri" w:cs="Times New Roman" w:hint="eastAsia"/>
            <w:szCs w:val="22"/>
          </w:rPr>
          <w:t>PoW (</w:t>
        </w:r>
        <w:r w:rsidRPr="0041089D">
          <w:rPr>
            <w:rFonts w:ascii="Calibri" w:eastAsia="宋体" w:hAnsi="Calibri" w:cs="Times New Roman" w:hint="eastAsia"/>
            <w:szCs w:val="22"/>
          </w:rPr>
          <w:t>工作量证明</w:t>
        </w:r>
        <w:r w:rsidRPr="0041089D">
          <w:rPr>
            <w:rFonts w:ascii="Calibri" w:eastAsia="宋体" w:hAnsi="Calibri" w:cs="Times New Roman" w:hint="eastAsia"/>
            <w:szCs w:val="22"/>
          </w:rPr>
          <w:t xml:space="preserve">) </w:t>
        </w:r>
        <w:r w:rsidRPr="0041089D">
          <w:rPr>
            <w:rFonts w:ascii="Calibri" w:eastAsia="宋体" w:hAnsi="Calibri" w:cs="Times New Roman" w:hint="eastAsia"/>
            <w:szCs w:val="22"/>
          </w:rPr>
          <w:t>和</w:t>
        </w:r>
        <w:r w:rsidRPr="0041089D">
          <w:rPr>
            <w:rFonts w:ascii="Calibri" w:eastAsia="宋体" w:hAnsi="Calibri" w:cs="Times New Roman" w:hint="eastAsia"/>
            <w:szCs w:val="22"/>
          </w:rPr>
          <w:t xml:space="preserve"> PBFT (</w:t>
        </w:r>
        <w:r w:rsidRPr="0041089D">
          <w:rPr>
            <w:rFonts w:ascii="Calibri" w:eastAsia="宋体" w:hAnsi="Calibri" w:cs="Times New Roman" w:hint="eastAsia"/>
            <w:szCs w:val="22"/>
          </w:rPr>
          <w:t>拜占庭容错协议</w:t>
        </w:r>
        <w:r w:rsidRPr="0041089D">
          <w:rPr>
            <w:rFonts w:ascii="Calibri" w:eastAsia="宋体" w:hAnsi="Calibri" w:cs="Times New Roman" w:hint="eastAsia"/>
            <w:szCs w:val="22"/>
          </w:rPr>
          <w:t xml:space="preserve">) </w:t>
        </w:r>
        <w:r w:rsidRPr="0041089D">
          <w:rPr>
            <w:rFonts w:ascii="Calibri" w:eastAsia="宋体" w:hAnsi="Calibri" w:cs="Times New Roman" w:hint="eastAsia"/>
            <w:szCs w:val="22"/>
          </w:rPr>
          <w:t>是两种主要的区块链共识算法，各自适用于不同的区块链网络环境。</w:t>
        </w:r>
        <w:r w:rsidRPr="0041089D">
          <w:rPr>
            <w:rFonts w:ascii="Calibri" w:eastAsia="宋体" w:hAnsi="Calibri" w:cs="Times New Roman" w:hint="eastAsia"/>
            <w:szCs w:val="22"/>
          </w:rPr>
          <w:t xml:space="preserve">PoW </w:t>
        </w:r>
        <w:r w:rsidRPr="0041089D">
          <w:rPr>
            <w:rFonts w:ascii="Calibri" w:eastAsia="宋体" w:hAnsi="Calibri" w:cs="Times New Roman" w:hint="eastAsia"/>
            <w:szCs w:val="22"/>
          </w:rPr>
          <w:t>侧重于利用计算力来确保网络安全，而</w:t>
        </w:r>
        <w:r w:rsidRPr="0041089D">
          <w:rPr>
            <w:rFonts w:ascii="Calibri" w:eastAsia="宋体" w:hAnsi="Calibri" w:cs="Times New Roman" w:hint="eastAsia"/>
            <w:szCs w:val="22"/>
          </w:rPr>
          <w:t xml:space="preserve"> PBFT </w:t>
        </w:r>
        <w:r w:rsidRPr="0041089D">
          <w:rPr>
            <w:rFonts w:ascii="Calibri" w:eastAsia="宋体" w:hAnsi="Calibri" w:cs="Times New Roman" w:hint="eastAsia"/>
            <w:szCs w:val="22"/>
          </w:rPr>
          <w:t>则通过复制和消息交换来防止拜占庭故障。</w:t>
        </w:r>
      </w:ins>
    </w:p>
    <w:p w14:paraId="74FE44B6" w14:textId="77777777" w:rsidR="0041089D" w:rsidRPr="0041089D" w:rsidRDefault="0041089D" w:rsidP="0041089D">
      <w:pPr>
        <w:rPr>
          <w:ins w:id="378" w:author="石 夏源" w:date="2024-09-28T20:14:00Z"/>
          <w:rFonts w:ascii="Calibri" w:eastAsia="宋体" w:hAnsi="Calibri" w:cs="Times New Roman"/>
          <w:szCs w:val="22"/>
        </w:rPr>
      </w:pPr>
    </w:p>
    <w:p w14:paraId="599F02C9" w14:textId="77777777" w:rsidR="0041089D" w:rsidRPr="00DD67CD" w:rsidRDefault="0041089D" w:rsidP="0041089D">
      <w:pPr>
        <w:rPr>
          <w:ins w:id="379" w:author="石 夏源" w:date="2024-09-28T20:14:00Z"/>
          <w:rFonts w:ascii="Calibri" w:eastAsia="宋体" w:hAnsi="Calibri" w:cs="Times New Roman"/>
          <w:b/>
          <w:bCs/>
          <w:szCs w:val="22"/>
          <w:rPrChange w:id="380" w:author="夏源" w:date="2024-10-11T15:34:00Z">
            <w:rPr>
              <w:ins w:id="381" w:author="石 夏源" w:date="2024-09-28T20:14:00Z"/>
              <w:rFonts w:ascii="Calibri" w:eastAsia="宋体" w:hAnsi="Calibri" w:cs="Times New Roman"/>
              <w:szCs w:val="22"/>
            </w:rPr>
          </w:rPrChange>
        </w:rPr>
      </w:pPr>
      <w:ins w:id="382" w:author="石 夏源" w:date="2024-09-28T20:14:00Z">
        <w:r w:rsidRPr="00DD67CD">
          <w:rPr>
            <w:rFonts w:ascii="Calibri" w:eastAsia="宋体" w:hAnsi="Calibri" w:cs="Times New Roman" w:hint="eastAsia"/>
            <w:b/>
            <w:bCs/>
            <w:szCs w:val="22"/>
            <w:rPrChange w:id="383" w:author="夏源" w:date="2024-10-11T15:34:00Z">
              <w:rPr>
                <w:rFonts w:ascii="Calibri" w:eastAsia="宋体" w:hAnsi="Calibri" w:cs="Times New Roman" w:hint="eastAsia"/>
                <w:szCs w:val="22"/>
              </w:rPr>
            </w:rPrChange>
          </w:rPr>
          <w:t xml:space="preserve">PoW </w:t>
        </w:r>
        <w:r w:rsidRPr="00DD67CD">
          <w:rPr>
            <w:rFonts w:ascii="Calibri" w:eastAsia="宋体" w:hAnsi="Calibri" w:cs="Times New Roman" w:hint="eastAsia"/>
            <w:b/>
            <w:bCs/>
            <w:szCs w:val="22"/>
            <w:rPrChange w:id="384" w:author="夏源" w:date="2024-10-11T15:34:00Z">
              <w:rPr>
                <w:rFonts w:ascii="Calibri" w:eastAsia="宋体" w:hAnsi="Calibri" w:cs="Times New Roman" w:hint="eastAsia"/>
                <w:szCs w:val="22"/>
              </w:rPr>
            </w:rPrChange>
          </w:rPr>
          <w:t>共识算法过程</w:t>
        </w:r>
      </w:ins>
    </w:p>
    <w:p w14:paraId="14206446" w14:textId="0D47BBE8" w:rsidR="0041089D" w:rsidRDefault="00E4767B" w:rsidP="0041089D">
      <w:pPr>
        <w:rPr>
          <w:ins w:id="385" w:author="石 夏源" w:date="2024-09-28T20:19:00Z"/>
          <w:rFonts w:ascii="Calibri" w:eastAsia="宋体" w:hAnsi="Calibri" w:cs="Times New Roman"/>
          <w:szCs w:val="22"/>
        </w:rPr>
      </w:pPr>
      <w:ins w:id="386" w:author="夏源" w:date="2024-10-11T15:36:00Z">
        <w:r>
          <w:rPr>
            <w:rFonts w:ascii="Calibri" w:eastAsia="宋体" w:hAnsi="Calibri" w:cs="Times New Roman"/>
            <w:szCs w:val="22"/>
          </w:rPr>
          <w:tab/>
        </w:r>
      </w:ins>
      <w:ins w:id="387" w:author="石 夏源" w:date="2024-09-28T20:19:00Z">
        <w:r w:rsidR="0041089D" w:rsidRPr="0041089D">
          <w:rPr>
            <w:rFonts w:ascii="Calibri" w:eastAsia="宋体" w:hAnsi="Calibri" w:cs="Times New Roman" w:hint="eastAsia"/>
            <w:szCs w:val="22"/>
          </w:rPr>
          <w:t>在</w:t>
        </w:r>
        <w:r w:rsidR="0041089D" w:rsidRPr="0041089D">
          <w:rPr>
            <w:rFonts w:ascii="Calibri" w:eastAsia="宋体" w:hAnsi="Calibri" w:cs="Times New Roman" w:hint="eastAsia"/>
            <w:szCs w:val="22"/>
          </w:rPr>
          <w:t>POW</w:t>
        </w:r>
        <w:r w:rsidR="0041089D" w:rsidRPr="0041089D">
          <w:rPr>
            <w:rFonts w:ascii="Calibri" w:eastAsia="宋体" w:hAnsi="Calibri" w:cs="Times New Roman" w:hint="eastAsia"/>
            <w:szCs w:val="22"/>
          </w:rPr>
          <w:t>协议中，每个节点竞争着找到一个</w:t>
        </w:r>
        <w:r w:rsidR="0041089D" w:rsidRPr="0041089D">
          <w:rPr>
            <w:rFonts w:ascii="Calibri" w:eastAsia="宋体" w:hAnsi="Calibri" w:cs="Times New Roman" w:hint="eastAsia"/>
            <w:szCs w:val="22"/>
          </w:rPr>
          <w:t>nonce</w:t>
        </w:r>
        <w:r w:rsidR="0041089D" w:rsidRPr="0041089D">
          <w:rPr>
            <w:rFonts w:ascii="Calibri" w:eastAsia="宋体" w:hAnsi="Calibri" w:cs="Times New Roman" w:hint="eastAsia"/>
            <w:szCs w:val="22"/>
          </w:rPr>
          <w:t>的值来生成满足特定条件的哈希</w:t>
        </w:r>
        <w:r w:rsidR="0041089D" w:rsidRPr="0041089D">
          <w:rPr>
            <w:rFonts w:ascii="Calibri" w:eastAsia="宋体" w:hAnsi="Calibri" w:cs="Times New Roman" w:hint="eastAsia"/>
            <w:szCs w:val="22"/>
          </w:rPr>
          <w:t>,</w:t>
        </w:r>
        <w:r w:rsidR="0041089D" w:rsidRPr="0041089D">
          <w:rPr>
            <w:rFonts w:ascii="Calibri" w:eastAsia="宋体" w:hAnsi="Calibri" w:cs="Times New Roman" w:hint="eastAsia"/>
            <w:szCs w:val="22"/>
          </w:rPr>
          <w:t>找到这样的一个</w:t>
        </w:r>
        <w:r w:rsidR="0041089D" w:rsidRPr="0041089D">
          <w:rPr>
            <w:rFonts w:ascii="Calibri" w:eastAsia="宋体" w:hAnsi="Calibri" w:cs="Times New Roman" w:hint="eastAsia"/>
            <w:szCs w:val="22"/>
          </w:rPr>
          <w:t>nonce</w:t>
        </w:r>
        <w:r w:rsidR="0041089D" w:rsidRPr="0041089D">
          <w:rPr>
            <w:rFonts w:ascii="Calibri" w:eastAsia="宋体" w:hAnsi="Calibri" w:cs="Times New Roman" w:hint="eastAsia"/>
            <w:szCs w:val="22"/>
          </w:rPr>
          <w:t>值的难度可以根据哈希值的条件来计算。当找到这样的一个</w:t>
        </w:r>
        <w:r w:rsidR="0041089D" w:rsidRPr="0041089D">
          <w:rPr>
            <w:rFonts w:ascii="Calibri" w:eastAsia="宋体" w:hAnsi="Calibri" w:cs="Times New Roman" w:hint="eastAsia"/>
            <w:szCs w:val="22"/>
          </w:rPr>
          <w:t>nonce</w:t>
        </w:r>
        <w:r w:rsidR="0041089D" w:rsidRPr="0041089D">
          <w:rPr>
            <w:rFonts w:ascii="Calibri" w:eastAsia="宋体" w:hAnsi="Calibri" w:cs="Times New Roman" w:hint="eastAsia"/>
            <w:szCs w:val="22"/>
          </w:rPr>
          <w:t>值时，将生成一个块并向</w:t>
        </w:r>
        <w:r w:rsidR="0041089D" w:rsidRPr="0041089D">
          <w:rPr>
            <w:rFonts w:ascii="Calibri" w:eastAsia="宋体" w:hAnsi="Calibri" w:cs="Times New Roman" w:hint="eastAsia"/>
            <w:szCs w:val="22"/>
          </w:rPr>
          <w:t>P2P</w:t>
        </w:r>
        <w:r w:rsidR="0041089D" w:rsidRPr="0041089D">
          <w:rPr>
            <w:rFonts w:ascii="Calibri" w:eastAsia="宋体" w:hAnsi="Calibri" w:cs="Times New Roman" w:hint="eastAsia"/>
            <w:szCs w:val="22"/>
          </w:rPr>
          <w:t>网络广播。根据协议的不同类型，对等节点通常会接受最长的链或总难度最大的链来不断地扩展区块链，</w:t>
        </w:r>
        <w:r w:rsidR="0041089D" w:rsidRPr="0041089D">
          <w:rPr>
            <w:rFonts w:ascii="Calibri" w:eastAsia="宋体" w:hAnsi="Calibri" w:cs="Times New Roman" w:hint="eastAsia"/>
            <w:szCs w:val="22"/>
          </w:rPr>
          <w:t>POW</w:t>
        </w:r>
        <w:r w:rsidR="0041089D" w:rsidRPr="0041089D">
          <w:rPr>
            <w:rFonts w:ascii="Calibri" w:eastAsia="宋体" w:hAnsi="Calibri" w:cs="Times New Roman" w:hint="eastAsia"/>
            <w:szCs w:val="22"/>
          </w:rPr>
          <w:t>利用这一机制来确定哪个节点有资格打包一个块，这个过程也称为挖矿。</w:t>
        </w:r>
      </w:ins>
    </w:p>
    <w:p w14:paraId="0D68A503" w14:textId="63C63F05" w:rsidR="0041089D" w:rsidRPr="0041089D" w:rsidRDefault="0041089D">
      <w:pPr>
        <w:rPr>
          <w:ins w:id="388" w:author="石 夏源" w:date="2024-09-28T20:14:00Z"/>
          <w:rFonts w:ascii="Calibri" w:eastAsia="宋体" w:hAnsi="Calibri" w:cs="Times New Roman"/>
          <w:szCs w:val="22"/>
          <w:rPrChange w:id="389" w:author="石 夏源" w:date="2024-09-28T20:15:00Z">
            <w:rPr>
              <w:ins w:id="390" w:author="石 夏源" w:date="2024-09-28T20:14:00Z"/>
            </w:rPr>
          </w:rPrChange>
        </w:rPr>
      </w:pPr>
      <w:ins w:id="391" w:author="石 夏源" w:date="2024-09-28T20:15:00Z">
        <w:r>
          <w:rPr>
            <w:noProof/>
          </w:rPr>
          <w:lastRenderedPageBreak/>
          <w:drawing>
            <wp:inline distT="0" distB="0" distL="0" distR="0" wp14:anchorId="3A12640A" wp14:editId="139CE6A7">
              <wp:extent cx="5274310" cy="22040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204085"/>
                      </a:xfrm>
                      <a:prstGeom prst="rect">
                        <a:avLst/>
                      </a:prstGeom>
                      <a:noFill/>
                      <a:ln>
                        <a:noFill/>
                      </a:ln>
                    </pic:spPr>
                  </pic:pic>
                </a:graphicData>
              </a:graphic>
            </wp:inline>
          </w:drawing>
        </w:r>
      </w:ins>
    </w:p>
    <w:p w14:paraId="6F5DBBB1" w14:textId="77777777" w:rsidR="00F8447B" w:rsidRPr="00F8447B" w:rsidRDefault="00F8447B" w:rsidP="00F8447B">
      <w:pPr>
        <w:rPr>
          <w:ins w:id="392" w:author="石 夏源" w:date="2024-09-28T20:20:00Z"/>
          <w:rFonts w:ascii="Calibri" w:eastAsia="宋体" w:hAnsi="Calibri" w:cs="Times New Roman"/>
          <w:szCs w:val="22"/>
        </w:rPr>
      </w:pPr>
      <w:ins w:id="393" w:author="石 夏源" w:date="2024-09-28T20:20:00Z">
        <w:r w:rsidRPr="001D3F3A">
          <w:rPr>
            <w:rFonts w:ascii="Calibri" w:eastAsia="宋体" w:hAnsi="Calibri" w:cs="Times New Roman" w:hint="eastAsia"/>
            <w:b/>
            <w:bCs/>
            <w:szCs w:val="22"/>
            <w:rPrChange w:id="394" w:author="夏源" w:date="2024-10-11T15:35:00Z">
              <w:rPr>
                <w:rFonts w:ascii="Calibri" w:eastAsia="宋体" w:hAnsi="Calibri" w:cs="Times New Roman" w:hint="eastAsia"/>
                <w:szCs w:val="22"/>
              </w:rPr>
            </w:rPrChange>
          </w:rPr>
          <w:t>PBFT</w:t>
        </w:r>
        <w:r w:rsidRPr="001D3F3A">
          <w:rPr>
            <w:rFonts w:ascii="Calibri" w:eastAsia="宋体" w:hAnsi="Calibri" w:cs="Times New Roman" w:hint="eastAsia"/>
            <w:b/>
            <w:bCs/>
            <w:szCs w:val="22"/>
            <w:rPrChange w:id="395" w:author="夏源" w:date="2024-10-11T15:35:00Z">
              <w:rPr>
                <w:rFonts w:ascii="Calibri" w:eastAsia="宋体" w:hAnsi="Calibri" w:cs="Times New Roman" w:hint="eastAsia"/>
                <w:szCs w:val="22"/>
              </w:rPr>
            </w:rPrChange>
          </w:rPr>
          <w:t>共识</w:t>
        </w:r>
        <w:r w:rsidRPr="00F8447B">
          <w:rPr>
            <w:rFonts w:ascii="Calibri" w:eastAsia="宋体" w:hAnsi="Calibri" w:cs="Times New Roman" w:hint="eastAsia"/>
            <w:szCs w:val="22"/>
          </w:rPr>
          <w:t>主要包括</w:t>
        </w:r>
        <w:r w:rsidRPr="00F8447B">
          <w:rPr>
            <w:rFonts w:ascii="Calibri" w:eastAsia="宋体" w:hAnsi="Calibri" w:cs="Times New Roman" w:hint="eastAsia"/>
            <w:szCs w:val="22"/>
          </w:rPr>
          <w:t>Pre-prepare</w:t>
        </w:r>
        <w:r w:rsidRPr="00F8447B">
          <w:rPr>
            <w:rFonts w:ascii="Calibri" w:eastAsia="宋体" w:hAnsi="Calibri" w:cs="Times New Roman" w:hint="eastAsia"/>
            <w:szCs w:val="22"/>
          </w:rPr>
          <w:t>、</w:t>
        </w:r>
        <w:r w:rsidRPr="00F8447B">
          <w:rPr>
            <w:rFonts w:ascii="Calibri" w:eastAsia="宋体" w:hAnsi="Calibri" w:cs="Times New Roman" w:hint="eastAsia"/>
            <w:szCs w:val="22"/>
          </w:rPr>
          <w:t>Prepare</w:t>
        </w:r>
        <w:r w:rsidRPr="00F8447B">
          <w:rPr>
            <w:rFonts w:ascii="Calibri" w:eastAsia="宋体" w:hAnsi="Calibri" w:cs="Times New Roman" w:hint="eastAsia"/>
            <w:szCs w:val="22"/>
          </w:rPr>
          <w:t>和</w:t>
        </w:r>
        <w:r w:rsidRPr="00F8447B">
          <w:rPr>
            <w:rFonts w:ascii="Calibri" w:eastAsia="宋体" w:hAnsi="Calibri" w:cs="Times New Roman" w:hint="eastAsia"/>
            <w:szCs w:val="22"/>
          </w:rPr>
          <w:t>Commit</w:t>
        </w:r>
        <w:r w:rsidRPr="00F8447B">
          <w:rPr>
            <w:rFonts w:ascii="Calibri" w:eastAsia="宋体" w:hAnsi="Calibri" w:cs="Times New Roman" w:hint="eastAsia"/>
            <w:szCs w:val="22"/>
          </w:rPr>
          <w:t>三个阶段：</w:t>
        </w:r>
      </w:ins>
    </w:p>
    <w:p w14:paraId="79F65D13" w14:textId="77777777" w:rsidR="00F8447B" w:rsidRPr="00F8447B" w:rsidRDefault="00F8447B">
      <w:pPr>
        <w:pStyle w:val="af6"/>
        <w:numPr>
          <w:ilvl w:val="0"/>
          <w:numId w:val="17"/>
        </w:numPr>
        <w:ind w:firstLineChars="0"/>
        <w:rPr>
          <w:ins w:id="396" w:author="石 夏源" w:date="2024-09-28T20:20:00Z"/>
          <w:rFonts w:ascii="Calibri" w:eastAsia="宋体" w:hAnsi="Calibri" w:cs="Times New Roman"/>
          <w:szCs w:val="22"/>
          <w:rPrChange w:id="397" w:author="石 夏源" w:date="2024-09-28T20:20:00Z">
            <w:rPr>
              <w:ins w:id="398" w:author="石 夏源" w:date="2024-09-28T20:20:00Z"/>
            </w:rPr>
          </w:rPrChange>
        </w:rPr>
        <w:pPrChange w:id="399" w:author="石 夏源" w:date="2024-09-28T20:20:00Z">
          <w:pPr/>
        </w:pPrChange>
      </w:pPr>
      <w:ins w:id="400" w:author="石 夏源" w:date="2024-09-28T20:20:00Z">
        <w:r w:rsidRPr="00F8447B">
          <w:rPr>
            <w:rFonts w:ascii="Calibri" w:eastAsia="宋体" w:hAnsi="Calibri" w:cs="Times New Roman"/>
            <w:szCs w:val="22"/>
            <w:rPrChange w:id="401" w:author="石 夏源" w:date="2024-09-28T20:20:00Z">
              <w:rPr/>
            </w:rPrChange>
          </w:rPr>
          <w:t>Pre-prepare</w:t>
        </w:r>
        <w:r w:rsidRPr="00F8447B">
          <w:rPr>
            <w:rFonts w:ascii="Calibri" w:eastAsia="宋体" w:hAnsi="Calibri" w:cs="Times New Roman" w:hint="eastAsia"/>
            <w:szCs w:val="22"/>
            <w:rPrChange w:id="402" w:author="石 夏源" w:date="2024-09-28T20:20:00Z">
              <w:rPr>
                <w:rFonts w:hint="eastAsia"/>
              </w:rPr>
            </w:rPrChange>
          </w:rPr>
          <w:t>：负责执行区块，产生签名包，并将签名包广播给所有共识节点；</w:t>
        </w:r>
      </w:ins>
    </w:p>
    <w:p w14:paraId="7B5D91C4" w14:textId="77777777" w:rsidR="00F8447B" w:rsidRPr="00F8447B" w:rsidRDefault="00F8447B">
      <w:pPr>
        <w:pStyle w:val="af6"/>
        <w:numPr>
          <w:ilvl w:val="0"/>
          <w:numId w:val="17"/>
        </w:numPr>
        <w:ind w:firstLineChars="0"/>
        <w:rPr>
          <w:ins w:id="403" w:author="石 夏源" w:date="2024-09-28T20:20:00Z"/>
          <w:rFonts w:ascii="Calibri" w:eastAsia="宋体" w:hAnsi="Calibri" w:cs="Times New Roman"/>
          <w:szCs w:val="22"/>
          <w:rPrChange w:id="404" w:author="石 夏源" w:date="2024-09-28T20:20:00Z">
            <w:rPr>
              <w:ins w:id="405" w:author="石 夏源" w:date="2024-09-28T20:20:00Z"/>
            </w:rPr>
          </w:rPrChange>
        </w:rPr>
        <w:pPrChange w:id="406" w:author="石 夏源" w:date="2024-09-28T20:20:00Z">
          <w:pPr/>
        </w:pPrChange>
      </w:pPr>
      <w:ins w:id="407" w:author="石 夏源" w:date="2024-09-28T20:20:00Z">
        <w:r w:rsidRPr="00F8447B">
          <w:rPr>
            <w:rFonts w:ascii="Calibri" w:eastAsia="宋体" w:hAnsi="Calibri" w:cs="Times New Roman"/>
            <w:szCs w:val="22"/>
            <w:rPrChange w:id="408" w:author="石 夏源" w:date="2024-09-28T20:20:00Z">
              <w:rPr/>
            </w:rPrChange>
          </w:rPr>
          <w:t>Prepare</w:t>
        </w:r>
        <w:r w:rsidRPr="00F8447B">
          <w:rPr>
            <w:rFonts w:ascii="Calibri" w:eastAsia="宋体" w:hAnsi="Calibri" w:cs="Times New Roman" w:hint="eastAsia"/>
            <w:szCs w:val="22"/>
            <w:rPrChange w:id="409" w:author="石 夏源" w:date="2024-09-28T20:20:00Z">
              <w:rPr>
                <w:rFonts w:hint="eastAsia"/>
              </w:rPr>
            </w:rPrChange>
          </w:rPr>
          <w:t>：负责收集签名包，某节点收集满</w:t>
        </w:r>
        <w:r w:rsidRPr="00F8447B">
          <w:rPr>
            <w:rFonts w:ascii="Calibri" w:eastAsia="宋体" w:hAnsi="Calibri" w:cs="Times New Roman"/>
            <w:szCs w:val="22"/>
            <w:rPrChange w:id="410" w:author="石 夏源" w:date="2024-09-28T20:20:00Z">
              <w:rPr/>
            </w:rPrChange>
          </w:rPr>
          <w:t>2*f+1</w:t>
        </w:r>
        <w:r w:rsidRPr="00F8447B">
          <w:rPr>
            <w:rFonts w:ascii="Calibri" w:eastAsia="宋体" w:hAnsi="Calibri" w:cs="Times New Roman" w:hint="eastAsia"/>
            <w:szCs w:val="22"/>
            <w:rPrChange w:id="411" w:author="石 夏源" w:date="2024-09-28T20:20:00Z">
              <w:rPr>
                <w:rFonts w:hint="eastAsia"/>
              </w:rPr>
            </w:rPrChange>
          </w:rPr>
          <w:t>的签名包后，表明自身达到可以提交区块的状态，开始广播</w:t>
        </w:r>
        <w:r w:rsidRPr="00F8447B">
          <w:rPr>
            <w:rFonts w:ascii="Calibri" w:eastAsia="宋体" w:hAnsi="Calibri" w:cs="Times New Roman"/>
            <w:szCs w:val="22"/>
            <w:rPrChange w:id="412" w:author="石 夏源" w:date="2024-09-28T20:20:00Z">
              <w:rPr/>
            </w:rPrChange>
          </w:rPr>
          <w:t>Commit</w:t>
        </w:r>
        <w:r w:rsidRPr="00F8447B">
          <w:rPr>
            <w:rFonts w:ascii="Calibri" w:eastAsia="宋体" w:hAnsi="Calibri" w:cs="Times New Roman" w:hint="eastAsia"/>
            <w:szCs w:val="22"/>
            <w:rPrChange w:id="413" w:author="石 夏源" w:date="2024-09-28T20:20:00Z">
              <w:rPr>
                <w:rFonts w:hint="eastAsia"/>
              </w:rPr>
            </w:rPrChange>
          </w:rPr>
          <w:t>包；</w:t>
        </w:r>
      </w:ins>
    </w:p>
    <w:p w14:paraId="4FAE13BF" w14:textId="77777777" w:rsidR="00F8447B" w:rsidRPr="00F8447B" w:rsidRDefault="00F8447B">
      <w:pPr>
        <w:pStyle w:val="af6"/>
        <w:numPr>
          <w:ilvl w:val="0"/>
          <w:numId w:val="17"/>
        </w:numPr>
        <w:ind w:firstLineChars="0"/>
        <w:rPr>
          <w:ins w:id="414" w:author="石 夏源" w:date="2024-09-28T20:20:00Z"/>
          <w:rFonts w:ascii="Calibri" w:eastAsia="宋体" w:hAnsi="Calibri" w:cs="Times New Roman"/>
          <w:szCs w:val="22"/>
          <w:rPrChange w:id="415" w:author="石 夏源" w:date="2024-09-28T20:20:00Z">
            <w:rPr>
              <w:ins w:id="416" w:author="石 夏源" w:date="2024-09-28T20:20:00Z"/>
            </w:rPr>
          </w:rPrChange>
        </w:rPr>
        <w:pPrChange w:id="417" w:author="石 夏源" w:date="2024-09-28T20:20:00Z">
          <w:pPr/>
        </w:pPrChange>
      </w:pPr>
      <w:ins w:id="418" w:author="石 夏源" w:date="2024-09-28T20:20:00Z">
        <w:r w:rsidRPr="00F8447B">
          <w:rPr>
            <w:rFonts w:ascii="Calibri" w:eastAsia="宋体" w:hAnsi="Calibri" w:cs="Times New Roman"/>
            <w:szCs w:val="22"/>
            <w:rPrChange w:id="419" w:author="石 夏源" w:date="2024-09-28T20:20:00Z">
              <w:rPr/>
            </w:rPrChange>
          </w:rPr>
          <w:t>Commit</w:t>
        </w:r>
        <w:r w:rsidRPr="00F8447B">
          <w:rPr>
            <w:rFonts w:ascii="Calibri" w:eastAsia="宋体" w:hAnsi="Calibri" w:cs="Times New Roman" w:hint="eastAsia"/>
            <w:szCs w:val="22"/>
            <w:rPrChange w:id="420" w:author="石 夏源" w:date="2024-09-28T20:20:00Z">
              <w:rPr>
                <w:rFonts w:hint="eastAsia"/>
              </w:rPr>
            </w:rPrChange>
          </w:rPr>
          <w:t>：负责收集</w:t>
        </w:r>
        <w:r w:rsidRPr="00F8447B">
          <w:rPr>
            <w:rFonts w:ascii="Calibri" w:eastAsia="宋体" w:hAnsi="Calibri" w:cs="Times New Roman"/>
            <w:szCs w:val="22"/>
            <w:rPrChange w:id="421" w:author="石 夏源" w:date="2024-09-28T20:20:00Z">
              <w:rPr/>
            </w:rPrChange>
          </w:rPr>
          <w:t>Commit</w:t>
        </w:r>
        <w:r w:rsidRPr="00F8447B">
          <w:rPr>
            <w:rFonts w:ascii="Calibri" w:eastAsia="宋体" w:hAnsi="Calibri" w:cs="Times New Roman" w:hint="eastAsia"/>
            <w:szCs w:val="22"/>
            <w:rPrChange w:id="422" w:author="石 夏源" w:date="2024-09-28T20:20:00Z">
              <w:rPr>
                <w:rFonts w:hint="eastAsia"/>
              </w:rPr>
            </w:rPrChange>
          </w:rPr>
          <w:t>包，某节点收集满</w:t>
        </w:r>
        <w:r w:rsidRPr="00F8447B">
          <w:rPr>
            <w:rFonts w:ascii="Calibri" w:eastAsia="宋体" w:hAnsi="Calibri" w:cs="Times New Roman"/>
            <w:szCs w:val="22"/>
            <w:rPrChange w:id="423" w:author="石 夏源" w:date="2024-09-28T20:20:00Z">
              <w:rPr/>
            </w:rPrChange>
          </w:rPr>
          <w:t>2*f+1</w:t>
        </w:r>
        <w:r w:rsidRPr="00F8447B">
          <w:rPr>
            <w:rFonts w:ascii="Calibri" w:eastAsia="宋体" w:hAnsi="Calibri" w:cs="Times New Roman" w:hint="eastAsia"/>
            <w:szCs w:val="22"/>
            <w:rPrChange w:id="424" w:author="石 夏源" w:date="2024-09-28T20:20:00Z">
              <w:rPr>
                <w:rFonts w:hint="eastAsia"/>
              </w:rPr>
            </w:rPrChange>
          </w:rPr>
          <w:t>的</w:t>
        </w:r>
        <w:r w:rsidRPr="00F8447B">
          <w:rPr>
            <w:rFonts w:ascii="Calibri" w:eastAsia="宋体" w:hAnsi="Calibri" w:cs="Times New Roman"/>
            <w:szCs w:val="22"/>
            <w:rPrChange w:id="425" w:author="石 夏源" w:date="2024-09-28T20:20:00Z">
              <w:rPr/>
            </w:rPrChange>
          </w:rPr>
          <w:t>Commit</w:t>
        </w:r>
        <w:r w:rsidRPr="00F8447B">
          <w:rPr>
            <w:rFonts w:ascii="Calibri" w:eastAsia="宋体" w:hAnsi="Calibri" w:cs="Times New Roman" w:hint="eastAsia"/>
            <w:szCs w:val="22"/>
            <w:rPrChange w:id="426" w:author="石 夏源" w:date="2024-09-28T20:20:00Z">
              <w:rPr>
                <w:rFonts w:hint="eastAsia"/>
              </w:rPr>
            </w:rPrChange>
          </w:rPr>
          <w:t>包后，直接将本地缓存的最新区块提交到数据库。</w:t>
        </w:r>
      </w:ins>
    </w:p>
    <w:p w14:paraId="14295A81" w14:textId="77777777" w:rsidR="0041089D" w:rsidRPr="004A1727" w:rsidRDefault="0041089D" w:rsidP="0041089D">
      <w:pPr>
        <w:rPr>
          <w:ins w:id="427" w:author="石 夏源" w:date="2024-09-28T20:14:00Z"/>
          <w:rFonts w:ascii="Calibri" w:eastAsia="宋体" w:hAnsi="Calibri" w:cs="Times New Roman"/>
          <w:b/>
          <w:bCs/>
          <w:szCs w:val="22"/>
          <w:rPrChange w:id="428" w:author="夏源" w:date="2024-10-11T15:17:00Z">
            <w:rPr>
              <w:ins w:id="429" w:author="石 夏源" w:date="2024-09-28T20:14:00Z"/>
              <w:rFonts w:ascii="Calibri" w:eastAsia="宋体" w:hAnsi="Calibri" w:cs="Times New Roman"/>
              <w:szCs w:val="22"/>
            </w:rPr>
          </w:rPrChange>
        </w:rPr>
      </w:pPr>
      <w:ins w:id="430" w:author="石 夏源" w:date="2024-09-28T20:14:00Z">
        <w:r w:rsidRPr="004A1727">
          <w:rPr>
            <w:rFonts w:ascii="Calibri" w:eastAsia="宋体" w:hAnsi="Calibri" w:cs="Times New Roman" w:hint="eastAsia"/>
            <w:b/>
            <w:bCs/>
            <w:szCs w:val="22"/>
            <w:rPrChange w:id="431" w:author="夏源" w:date="2024-10-11T15:17:00Z">
              <w:rPr>
                <w:rFonts w:ascii="Calibri" w:eastAsia="宋体" w:hAnsi="Calibri" w:cs="Times New Roman" w:hint="eastAsia"/>
                <w:szCs w:val="22"/>
              </w:rPr>
            </w:rPrChange>
          </w:rPr>
          <w:t>为什么</w:t>
        </w:r>
        <w:r w:rsidRPr="004A1727">
          <w:rPr>
            <w:rFonts w:ascii="Calibri" w:eastAsia="宋体" w:hAnsi="Calibri" w:cs="Times New Roman" w:hint="eastAsia"/>
            <w:b/>
            <w:bCs/>
            <w:szCs w:val="22"/>
            <w:rPrChange w:id="432" w:author="夏源" w:date="2024-10-11T15:17:00Z">
              <w:rPr>
                <w:rFonts w:ascii="Calibri" w:eastAsia="宋体" w:hAnsi="Calibri" w:cs="Times New Roman" w:hint="eastAsia"/>
                <w:szCs w:val="22"/>
              </w:rPr>
            </w:rPrChange>
          </w:rPr>
          <w:t>PoW</w:t>
        </w:r>
        <w:r w:rsidRPr="004A1727">
          <w:rPr>
            <w:rFonts w:ascii="Calibri" w:eastAsia="宋体" w:hAnsi="Calibri" w:cs="Times New Roman" w:hint="eastAsia"/>
            <w:b/>
            <w:bCs/>
            <w:szCs w:val="22"/>
            <w:rPrChange w:id="433" w:author="夏源" w:date="2024-10-11T15:17:00Z">
              <w:rPr>
                <w:rFonts w:ascii="Calibri" w:eastAsia="宋体" w:hAnsi="Calibri" w:cs="Times New Roman" w:hint="eastAsia"/>
                <w:szCs w:val="22"/>
              </w:rPr>
            </w:rPrChange>
          </w:rPr>
          <w:t>需要</w:t>
        </w:r>
        <w:r w:rsidRPr="004A1727">
          <w:rPr>
            <w:rFonts w:ascii="Calibri" w:eastAsia="宋体" w:hAnsi="Calibri" w:cs="Times New Roman" w:hint="eastAsia"/>
            <w:b/>
            <w:bCs/>
            <w:szCs w:val="22"/>
            <w:rPrChange w:id="434" w:author="夏源" w:date="2024-10-11T15:17:00Z">
              <w:rPr>
                <w:rFonts w:ascii="Calibri" w:eastAsia="宋体" w:hAnsi="Calibri" w:cs="Times New Roman" w:hint="eastAsia"/>
                <w:szCs w:val="22"/>
              </w:rPr>
            </w:rPrChange>
          </w:rPr>
          <w:t>51%</w:t>
        </w:r>
        <w:r w:rsidRPr="004A1727">
          <w:rPr>
            <w:rFonts w:ascii="Calibri" w:eastAsia="宋体" w:hAnsi="Calibri" w:cs="Times New Roman" w:hint="eastAsia"/>
            <w:b/>
            <w:bCs/>
            <w:szCs w:val="22"/>
            <w:rPrChange w:id="435" w:author="夏源" w:date="2024-10-11T15:17:00Z">
              <w:rPr>
                <w:rFonts w:ascii="Calibri" w:eastAsia="宋体" w:hAnsi="Calibri" w:cs="Times New Roman" w:hint="eastAsia"/>
                <w:szCs w:val="22"/>
              </w:rPr>
            </w:rPrChange>
          </w:rPr>
          <w:t>的诚实节点？</w:t>
        </w:r>
      </w:ins>
    </w:p>
    <w:p w14:paraId="1181B09A" w14:textId="77777777" w:rsidR="0041089D" w:rsidRPr="0041089D" w:rsidRDefault="0041089D">
      <w:pPr>
        <w:pStyle w:val="af6"/>
        <w:numPr>
          <w:ilvl w:val="0"/>
          <w:numId w:val="15"/>
        </w:numPr>
        <w:ind w:firstLineChars="0"/>
        <w:rPr>
          <w:ins w:id="436" w:author="石 夏源" w:date="2024-09-28T20:14:00Z"/>
          <w:rFonts w:ascii="Calibri" w:eastAsia="宋体" w:hAnsi="Calibri" w:cs="Times New Roman"/>
          <w:szCs w:val="22"/>
          <w:rPrChange w:id="437" w:author="石 夏源" w:date="2024-09-28T20:14:00Z">
            <w:rPr>
              <w:ins w:id="438" w:author="石 夏源" w:date="2024-09-28T20:14:00Z"/>
            </w:rPr>
          </w:rPrChange>
        </w:rPr>
        <w:pPrChange w:id="439" w:author="石 夏源" w:date="2024-09-28T20:14:00Z">
          <w:pPr/>
        </w:pPrChange>
      </w:pPr>
      <w:ins w:id="440" w:author="石 夏源" w:date="2024-09-28T20:14:00Z">
        <w:r w:rsidRPr="0041089D">
          <w:rPr>
            <w:rFonts w:ascii="Calibri" w:eastAsia="宋体" w:hAnsi="Calibri" w:cs="Times New Roman" w:hint="eastAsia"/>
            <w:szCs w:val="22"/>
            <w:rPrChange w:id="441" w:author="石 夏源" w:date="2024-09-28T20:14:00Z">
              <w:rPr>
                <w:rFonts w:hint="eastAsia"/>
              </w:rPr>
            </w:rPrChange>
          </w:rPr>
          <w:t>计算能力：控制超过一半的计算能力可以使攻击者优先完成哈希计算，潜在地改变区块链的顺序或内容。</w:t>
        </w:r>
      </w:ins>
    </w:p>
    <w:p w14:paraId="3760C998" w14:textId="77777777" w:rsidR="0041089D" w:rsidRPr="0041089D" w:rsidRDefault="0041089D">
      <w:pPr>
        <w:pStyle w:val="af6"/>
        <w:numPr>
          <w:ilvl w:val="0"/>
          <w:numId w:val="15"/>
        </w:numPr>
        <w:ind w:firstLineChars="0"/>
        <w:rPr>
          <w:ins w:id="442" w:author="石 夏源" w:date="2024-09-28T20:14:00Z"/>
          <w:rFonts w:ascii="Calibri" w:eastAsia="宋体" w:hAnsi="Calibri" w:cs="Times New Roman"/>
          <w:szCs w:val="22"/>
          <w:rPrChange w:id="443" w:author="石 夏源" w:date="2024-09-28T20:14:00Z">
            <w:rPr>
              <w:ins w:id="444" w:author="石 夏源" w:date="2024-09-28T20:14:00Z"/>
            </w:rPr>
          </w:rPrChange>
        </w:rPr>
        <w:pPrChange w:id="445" w:author="石 夏源" w:date="2024-09-28T20:14:00Z">
          <w:pPr/>
        </w:pPrChange>
      </w:pPr>
      <w:ins w:id="446" w:author="石 夏源" w:date="2024-09-28T20:14:00Z">
        <w:r w:rsidRPr="0041089D">
          <w:rPr>
            <w:rFonts w:ascii="Calibri" w:eastAsia="宋体" w:hAnsi="Calibri" w:cs="Times New Roman" w:hint="eastAsia"/>
            <w:szCs w:val="22"/>
            <w:rPrChange w:id="447" w:author="石 夏源" w:date="2024-09-28T20:14:00Z">
              <w:rPr>
                <w:rFonts w:hint="eastAsia"/>
              </w:rPr>
            </w:rPrChange>
          </w:rPr>
          <w:t>双花攻击：如果攻击者拥有主导权，可以在不同的地方重复使用同样的资金。</w:t>
        </w:r>
      </w:ins>
    </w:p>
    <w:p w14:paraId="17228C8C" w14:textId="77777777" w:rsidR="0041089D" w:rsidRPr="0041089D" w:rsidRDefault="0041089D">
      <w:pPr>
        <w:pStyle w:val="af6"/>
        <w:numPr>
          <w:ilvl w:val="0"/>
          <w:numId w:val="15"/>
        </w:numPr>
        <w:ind w:firstLineChars="0"/>
        <w:rPr>
          <w:ins w:id="448" w:author="石 夏源" w:date="2024-09-28T20:14:00Z"/>
          <w:rFonts w:ascii="Calibri" w:eastAsia="宋体" w:hAnsi="Calibri" w:cs="Times New Roman"/>
          <w:szCs w:val="22"/>
          <w:rPrChange w:id="449" w:author="石 夏源" w:date="2024-09-28T20:14:00Z">
            <w:rPr>
              <w:ins w:id="450" w:author="石 夏源" w:date="2024-09-28T20:14:00Z"/>
            </w:rPr>
          </w:rPrChange>
        </w:rPr>
        <w:pPrChange w:id="451" w:author="石 夏源" w:date="2024-09-28T20:14:00Z">
          <w:pPr/>
        </w:pPrChange>
      </w:pPr>
      <w:ins w:id="452" w:author="石 夏源" w:date="2024-09-28T20:14:00Z">
        <w:r w:rsidRPr="0041089D">
          <w:rPr>
            <w:rFonts w:ascii="Calibri" w:eastAsia="宋体" w:hAnsi="Calibri" w:cs="Times New Roman" w:hint="eastAsia"/>
            <w:szCs w:val="22"/>
            <w:rPrChange w:id="453" w:author="石 夏源" w:date="2024-09-28T20:14:00Z">
              <w:rPr>
                <w:rFonts w:hint="eastAsia"/>
              </w:rPr>
            </w:rPrChange>
          </w:rPr>
          <w:t>网络分叉：控制大部分算力的攻击者能够形成最长链，使其成为公认的有效链。</w:t>
        </w:r>
      </w:ins>
    </w:p>
    <w:p w14:paraId="14F7F2B2" w14:textId="1D6CB98E" w:rsidR="00DA29F4" w:rsidRPr="004A1727" w:rsidRDefault="0041089D" w:rsidP="004E3567">
      <w:pPr>
        <w:rPr>
          <w:ins w:id="454" w:author="石 夏源" w:date="2024-09-28T20:26:00Z"/>
          <w:rFonts w:ascii="Calibri" w:eastAsia="宋体" w:hAnsi="Calibri" w:cs="Times New Roman"/>
          <w:b/>
          <w:bCs/>
          <w:szCs w:val="22"/>
          <w:rPrChange w:id="455" w:author="夏源" w:date="2024-10-11T15:17:00Z">
            <w:rPr>
              <w:ins w:id="456" w:author="石 夏源" w:date="2024-09-28T20:26:00Z"/>
              <w:rFonts w:ascii="Calibri" w:eastAsia="宋体" w:hAnsi="Calibri" w:cs="Times New Roman"/>
              <w:szCs w:val="22"/>
            </w:rPr>
          </w:rPrChange>
        </w:rPr>
      </w:pPr>
      <w:ins w:id="457" w:author="石 夏源" w:date="2024-09-28T20:14:00Z">
        <w:r w:rsidRPr="004A1727">
          <w:rPr>
            <w:rFonts w:ascii="Calibri" w:eastAsia="宋体" w:hAnsi="Calibri" w:cs="Times New Roman" w:hint="eastAsia"/>
            <w:b/>
            <w:bCs/>
            <w:szCs w:val="22"/>
            <w:rPrChange w:id="458" w:author="夏源" w:date="2024-10-11T15:17:00Z">
              <w:rPr>
                <w:rFonts w:ascii="Calibri" w:eastAsia="宋体" w:hAnsi="Calibri" w:cs="Times New Roman" w:hint="eastAsia"/>
                <w:szCs w:val="22"/>
              </w:rPr>
            </w:rPrChange>
          </w:rPr>
          <w:t>为什么</w:t>
        </w:r>
        <w:r w:rsidRPr="004A1727">
          <w:rPr>
            <w:rFonts w:ascii="Calibri" w:eastAsia="宋体" w:hAnsi="Calibri" w:cs="Times New Roman" w:hint="eastAsia"/>
            <w:b/>
            <w:bCs/>
            <w:szCs w:val="22"/>
            <w:rPrChange w:id="459" w:author="夏源" w:date="2024-10-11T15:17:00Z">
              <w:rPr>
                <w:rFonts w:ascii="Calibri" w:eastAsia="宋体" w:hAnsi="Calibri" w:cs="Times New Roman" w:hint="eastAsia"/>
                <w:szCs w:val="22"/>
              </w:rPr>
            </w:rPrChange>
          </w:rPr>
          <w:t>PBFT</w:t>
        </w:r>
        <w:r w:rsidRPr="004A1727">
          <w:rPr>
            <w:rFonts w:ascii="Calibri" w:eastAsia="宋体" w:hAnsi="Calibri" w:cs="Times New Roman" w:hint="eastAsia"/>
            <w:b/>
            <w:bCs/>
            <w:szCs w:val="22"/>
            <w:rPrChange w:id="460" w:author="夏源" w:date="2024-10-11T15:17:00Z">
              <w:rPr>
                <w:rFonts w:ascii="Calibri" w:eastAsia="宋体" w:hAnsi="Calibri" w:cs="Times New Roman" w:hint="eastAsia"/>
                <w:szCs w:val="22"/>
              </w:rPr>
            </w:rPrChange>
          </w:rPr>
          <w:t>需要</w:t>
        </w:r>
        <w:r w:rsidRPr="004A1727">
          <w:rPr>
            <w:rFonts w:ascii="Calibri" w:eastAsia="宋体" w:hAnsi="Calibri" w:cs="Times New Roman" w:hint="eastAsia"/>
            <w:b/>
            <w:bCs/>
            <w:szCs w:val="22"/>
            <w:rPrChange w:id="461" w:author="夏源" w:date="2024-10-11T15:17:00Z">
              <w:rPr>
                <w:rFonts w:ascii="Calibri" w:eastAsia="宋体" w:hAnsi="Calibri" w:cs="Times New Roman" w:hint="eastAsia"/>
                <w:szCs w:val="22"/>
              </w:rPr>
            </w:rPrChange>
          </w:rPr>
          <w:t>2f+1</w:t>
        </w:r>
        <w:r w:rsidRPr="004A1727">
          <w:rPr>
            <w:rFonts w:ascii="Calibri" w:eastAsia="宋体" w:hAnsi="Calibri" w:cs="Times New Roman" w:hint="eastAsia"/>
            <w:b/>
            <w:bCs/>
            <w:szCs w:val="22"/>
            <w:rPrChange w:id="462" w:author="夏源" w:date="2024-10-11T15:17:00Z">
              <w:rPr>
                <w:rFonts w:ascii="Calibri" w:eastAsia="宋体" w:hAnsi="Calibri" w:cs="Times New Roman" w:hint="eastAsia"/>
                <w:szCs w:val="22"/>
              </w:rPr>
            </w:rPrChange>
          </w:rPr>
          <w:t>个诚实节点？</w:t>
        </w:r>
      </w:ins>
    </w:p>
    <w:p w14:paraId="3C1F7348" w14:textId="4191CD67" w:rsidR="004E3567" w:rsidRPr="004E3567" w:rsidRDefault="006C4BC0" w:rsidP="004E3567">
      <w:pPr>
        <w:rPr>
          <w:ins w:id="463" w:author="石 夏源" w:date="2024-09-28T20:26:00Z"/>
          <w:rFonts w:ascii="Calibri" w:eastAsia="宋体" w:hAnsi="Calibri" w:cs="Times New Roman"/>
          <w:szCs w:val="22"/>
        </w:rPr>
      </w:pPr>
      <w:ins w:id="464" w:author="石 夏源" w:date="2024-09-28T20:26:00Z">
        <w:r>
          <w:rPr>
            <w:rFonts w:ascii="Calibri" w:eastAsia="宋体" w:hAnsi="Calibri" w:cs="Times New Roman"/>
            <w:szCs w:val="22"/>
          </w:rPr>
          <w:tab/>
        </w:r>
        <w:r w:rsidR="004E3567" w:rsidRPr="004E3567">
          <w:rPr>
            <w:rFonts w:ascii="Calibri" w:eastAsia="宋体" w:hAnsi="Calibri" w:cs="Times New Roman" w:hint="eastAsia"/>
            <w:szCs w:val="22"/>
          </w:rPr>
          <w:t>主要是考虑到</w:t>
        </w:r>
        <w:r w:rsidR="004E3567" w:rsidRPr="004E3567">
          <w:rPr>
            <w:rFonts w:ascii="Calibri" w:eastAsia="宋体" w:hAnsi="Calibri" w:cs="Times New Roman" w:hint="eastAsia"/>
            <w:szCs w:val="22"/>
          </w:rPr>
          <w:t>Primary</w:t>
        </w:r>
        <w:r w:rsidR="004E3567" w:rsidRPr="004E3567">
          <w:rPr>
            <w:rFonts w:ascii="Calibri" w:eastAsia="宋体" w:hAnsi="Calibri" w:cs="Times New Roman" w:hint="eastAsia"/>
            <w:szCs w:val="22"/>
          </w:rPr>
          <w:t>节点的作恶问题。若</w:t>
        </w:r>
        <w:r w:rsidR="004E3567" w:rsidRPr="004E3567">
          <w:rPr>
            <w:rFonts w:ascii="Calibri" w:eastAsia="宋体" w:hAnsi="Calibri" w:cs="Times New Roman" w:hint="eastAsia"/>
            <w:szCs w:val="22"/>
          </w:rPr>
          <w:t>Primary</w:t>
        </w:r>
        <w:r w:rsidR="004E3567" w:rsidRPr="004E3567">
          <w:rPr>
            <w:rFonts w:ascii="Calibri" w:eastAsia="宋体" w:hAnsi="Calibri" w:cs="Times New Roman" w:hint="eastAsia"/>
            <w:szCs w:val="22"/>
          </w:rPr>
          <w:t>节点是诚实的，</w:t>
        </w:r>
        <w:r w:rsidR="004E3567" w:rsidRPr="004E3567">
          <w:rPr>
            <w:rFonts w:ascii="Calibri" w:eastAsia="宋体" w:hAnsi="Calibri" w:cs="Times New Roman" w:hint="eastAsia"/>
            <w:szCs w:val="22"/>
          </w:rPr>
          <w:t>f+1</w:t>
        </w:r>
        <w:r w:rsidR="004E3567" w:rsidRPr="004E3567">
          <w:rPr>
            <w:rFonts w:ascii="Calibri" w:eastAsia="宋体" w:hAnsi="Calibri" w:cs="Times New Roman" w:hint="eastAsia"/>
            <w:szCs w:val="22"/>
          </w:rPr>
          <w:t>就足够了</w:t>
        </w:r>
        <w:r w:rsidR="004E3567">
          <w:rPr>
            <w:rFonts w:ascii="Calibri" w:eastAsia="宋体" w:hAnsi="Calibri" w:cs="Times New Roman" w:hint="eastAsia"/>
            <w:szCs w:val="22"/>
          </w:rPr>
          <w:t>。</w:t>
        </w:r>
      </w:ins>
    </w:p>
    <w:p w14:paraId="1D9673B0" w14:textId="1181C4F5" w:rsidR="004E3567" w:rsidRPr="004E3567" w:rsidRDefault="004E3567" w:rsidP="004E3567">
      <w:pPr>
        <w:rPr>
          <w:ins w:id="465" w:author="石 夏源" w:date="2024-09-28T20:26:00Z"/>
          <w:rFonts w:ascii="Calibri" w:eastAsia="宋体" w:hAnsi="Calibri" w:cs="Times New Roman"/>
          <w:szCs w:val="22"/>
        </w:rPr>
      </w:pPr>
      <w:ins w:id="466" w:author="石 夏源" w:date="2024-09-28T20:26:00Z">
        <w:r w:rsidRPr="004E3567">
          <w:rPr>
            <w:rFonts w:ascii="Calibri" w:eastAsia="宋体" w:hAnsi="Calibri" w:cs="Times New Roman" w:hint="eastAsia"/>
            <w:szCs w:val="22"/>
          </w:rPr>
          <w:t>考虑到</w:t>
        </w:r>
        <w:r w:rsidRPr="004E3567">
          <w:rPr>
            <w:rFonts w:ascii="Calibri" w:eastAsia="宋体" w:hAnsi="Calibri" w:cs="Times New Roman" w:hint="eastAsia"/>
            <w:szCs w:val="22"/>
          </w:rPr>
          <w:t>Primary</w:t>
        </w:r>
        <w:r w:rsidRPr="004E3567">
          <w:rPr>
            <w:rFonts w:ascii="Calibri" w:eastAsia="宋体" w:hAnsi="Calibri" w:cs="Times New Roman" w:hint="eastAsia"/>
            <w:szCs w:val="22"/>
          </w:rPr>
          <w:t>节点可能会作恶，必须要收到</w:t>
        </w:r>
        <w:r w:rsidRPr="004E3567">
          <w:rPr>
            <w:rFonts w:ascii="Calibri" w:eastAsia="宋体" w:hAnsi="Calibri" w:cs="Times New Roman" w:hint="eastAsia"/>
            <w:szCs w:val="22"/>
          </w:rPr>
          <w:t>2f+1</w:t>
        </w:r>
        <w:r w:rsidRPr="004E3567">
          <w:rPr>
            <w:rFonts w:ascii="Calibri" w:eastAsia="宋体" w:hAnsi="Calibri" w:cs="Times New Roman" w:hint="eastAsia"/>
            <w:szCs w:val="22"/>
          </w:rPr>
          <w:t>条消息。假如只要求收到</w:t>
        </w:r>
        <w:r w:rsidRPr="004E3567">
          <w:rPr>
            <w:rFonts w:ascii="Calibri" w:eastAsia="宋体" w:hAnsi="Calibri" w:cs="Times New Roman" w:hint="eastAsia"/>
            <w:szCs w:val="22"/>
          </w:rPr>
          <w:t>2f</w:t>
        </w:r>
        <w:r w:rsidRPr="004E3567">
          <w:rPr>
            <w:rFonts w:ascii="Calibri" w:eastAsia="宋体" w:hAnsi="Calibri" w:cs="Times New Roman" w:hint="eastAsia"/>
            <w:szCs w:val="22"/>
          </w:rPr>
          <w:t>条消息：</w:t>
        </w:r>
        <w:r w:rsidR="006C4BC0">
          <w:rPr>
            <w:rFonts w:ascii="Calibri" w:eastAsia="宋体" w:hAnsi="Calibri" w:cs="Times New Roman"/>
            <w:szCs w:val="22"/>
          </w:rPr>
          <w:tab/>
        </w:r>
        <w:r w:rsidRPr="004E3567">
          <w:rPr>
            <w:rFonts w:ascii="Calibri" w:eastAsia="宋体" w:hAnsi="Calibri" w:cs="Times New Roman" w:hint="eastAsia"/>
            <w:szCs w:val="22"/>
          </w:rPr>
          <w:t>Primary</w:t>
        </w:r>
        <w:r w:rsidRPr="004E3567">
          <w:rPr>
            <w:rFonts w:ascii="Calibri" w:eastAsia="宋体" w:hAnsi="Calibri" w:cs="Times New Roman" w:hint="eastAsia"/>
            <w:szCs w:val="22"/>
          </w:rPr>
          <w:t>节点是作恶的，另外还有</w:t>
        </w:r>
        <w:r w:rsidRPr="004E3567">
          <w:rPr>
            <w:rFonts w:ascii="Calibri" w:eastAsia="宋体" w:hAnsi="Calibri" w:cs="Times New Roman" w:hint="eastAsia"/>
            <w:szCs w:val="22"/>
          </w:rPr>
          <w:t>f-1</w:t>
        </w:r>
        <w:r w:rsidRPr="004E3567">
          <w:rPr>
            <w:rFonts w:ascii="Calibri" w:eastAsia="宋体" w:hAnsi="Calibri" w:cs="Times New Roman" w:hint="eastAsia"/>
            <w:szCs w:val="22"/>
          </w:rPr>
          <w:t>个节点也是作恶的（假设这</w:t>
        </w:r>
        <w:r w:rsidRPr="004E3567">
          <w:rPr>
            <w:rFonts w:ascii="Calibri" w:eastAsia="宋体" w:hAnsi="Calibri" w:cs="Times New Roman" w:hint="eastAsia"/>
            <w:szCs w:val="22"/>
          </w:rPr>
          <w:t>f</w:t>
        </w:r>
        <w:r w:rsidRPr="004E3567">
          <w:rPr>
            <w:rFonts w:ascii="Calibri" w:eastAsia="宋体" w:hAnsi="Calibri" w:cs="Times New Roman" w:hint="eastAsia"/>
            <w:szCs w:val="22"/>
          </w:rPr>
          <w:t>个恶意节点构成集群</w:t>
        </w:r>
        <w:r w:rsidRPr="004E3567">
          <w:rPr>
            <w:rFonts w:ascii="Calibri" w:eastAsia="宋体" w:hAnsi="Calibri" w:cs="Times New Roman" w:hint="eastAsia"/>
            <w:szCs w:val="22"/>
          </w:rPr>
          <w:t>B</w:t>
        </w:r>
        <w:r w:rsidRPr="004E3567">
          <w:rPr>
            <w:rFonts w:ascii="Calibri" w:eastAsia="宋体" w:hAnsi="Calibri" w:cs="Times New Roman" w:hint="eastAsia"/>
            <w:szCs w:val="22"/>
          </w:rPr>
          <w:t>），剩下的</w:t>
        </w:r>
        <w:r w:rsidRPr="004E3567">
          <w:rPr>
            <w:rFonts w:ascii="Calibri" w:eastAsia="宋体" w:hAnsi="Calibri" w:cs="Times New Roman" w:hint="eastAsia"/>
            <w:szCs w:val="22"/>
          </w:rPr>
          <w:t>2f+1</w:t>
        </w:r>
        <w:r w:rsidRPr="004E3567">
          <w:rPr>
            <w:rFonts w:ascii="Calibri" w:eastAsia="宋体" w:hAnsi="Calibri" w:cs="Times New Roman" w:hint="eastAsia"/>
            <w:szCs w:val="22"/>
          </w:rPr>
          <w:t>个节点都是正确的。那么</w:t>
        </w:r>
        <w:r w:rsidRPr="004E3567">
          <w:rPr>
            <w:rFonts w:ascii="Calibri" w:eastAsia="宋体" w:hAnsi="Calibri" w:cs="Times New Roman" w:hint="eastAsia"/>
            <w:szCs w:val="22"/>
          </w:rPr>
          <w:t>Primary</w:t>
        </w:r>
        <w:r w:rsidRPr="004E3567">
          <w:rPr>
            <w:rFonts w:ascii="Calibri" w:eastAsia="宋体" w:hAnsi="Calibri" w:cs="Times New Roman" w:hint="eastAsia"/>
            <w:szCs w:val="22"/>
          </w:rPr>
          <w:t>节点坑会给</w:t>
        </w:r>
        <w:r w:rsidRPr="004E3567">
          <w:rPr>
            <w:rFonts w:ascii="Calibri" w:eastAsia="宋体" w:hAnsi="Calibri" w:cs="Times New Roman" w:hint="eastAsia"/>
            <w:szCs w:val="22"/>
          </w:rPr>
          <w:t>f</w:t>
        </w:r>
        <w:r w:rsidRPr="004E3567">
          <w:rPr>
            <w:rFonts w:ascii="Calibri" w:eastAsia="宋体" w:hAnsi="Calibri" w:cs="Times New Roman" w:hint="eastAsia"/>
            <w:szCs w:val="22"/>
          </w:rPr>
          <w:t>个正确节点发送</w:t>
        </w:r>
        <w:r w:rsidRPr="004E3567">
          <w:rPr>
            <w:rFonts w:ascii="Calibri" w:eastAsia="宋体" w:hAnsi="Calibri" w:cs="Times New Roman" w:hint="eastAsia"/>
            <w:szCs w:val="22"/>
          </w:rPr>
          <w:t>a=1</w:t>
        </w:r>
        <w:r w:rsidRPr="004E3567">
          <w:rPr>
            <w:rFonts w:ascii="Calibri" w:eastAsia="宋体" w:hAnsi="Calibri" w:cs="Times New Roman" w:hint="eastAsia"/>
            <w:szCs w:val="22"/>
          </w:rPr>
          <w:t>的</w:t>
        </w:r>
        <w:r w:rsidRPr="004E3567">
          <w:rPr>
            <w:rFonts w:ascii="Calibri" w:eastAsia="宋体" w:hAnsi="Calibri" w:cs="Times New Roman" w:hint="eastAsia"/>
            <w:szCs w:val="22"/>
          </w:rPr>
          <w:t>PrePrepare</w:t>
        </w:r>
        <w:r w:rsidRPr="004E3567">
          <w:rPr>
            <w:rFonts w:ascii="Calibri" w:eastAsia="宋体" w:hAnsi="Calibri" w:cs="Times New Roman" w:hint="eastAsia"/>
            <w:szCs w:val="22"/>
          </w:rPr>
          <w:t>消息（假设这</w:t>
        </w:r>
        <w:r w:rsidRPr="004E3567">
          <w:rPr>
            <w:rFonts w:ascii="Calibri" w:eastAsia="宋体" w:hAnsi="Calibri" w:cs="Times New Roman" w:hint="eastAsia"/>
            <w:szCs w:val="22"/>
          </w:rPr>
          <w:t>f</w:t>
        </w:r>
        <w:r w:rsidRPr="004E3567">
          <w:rPr>
            <w:rFonts w:ascii="Calibri" w:eastAsia="宋体" w:hAnsi="Calibri" w:cs="Times New Roman" w:hint="eastAsia"/>
            <w:szCs w:val="22"/>
          </w:rPr>
          <w:t>个正确节点构成集群</w:t>
        </w:r>
        <w:r w:rsidRPr="004E3567">
          <w:rPr>
            <w:rFonts w:ascii="Calibri" w:eastAsia="宋体" w:hAnsi="Calibri" w:cs="Times New Roman" w:hint="eastAsia"/>
            <w:szCs w:val="22"/>
          </w:rPr>
          <w:t>C</w:t>
        </w:r>
        <w:r w:rsidRPr="004E3567">
          <w:rPr>
            <w:rFonts w:ascii="Calibri" w:eastAsia="宋体" w:hAnsi="Calibri" w:cs="Times New Roman" w:hint="eastAsia"/>
            <w:szCs w:val="22"/>
          </w:rPr>
          <w:t>），给另外</w:t>
        </w:r>
        <w:r w:rsidRPr="004E3567">
          <w:rPr>
            <w:rFonts w:ascii="Calibri" w:eastAsia="宋体" w:hAnsi="Calibri" w:cs="Times New Roman" w:hint="eastAsia"/>
            <w:szCs w:val="22"/>
          </w:rPr>
          <w:t>f+1</w:t>
        </w:r>
        <w:r w:rsidRPr="004E3567">
          <w:rPr>
            <w:rFonts w:ascii="Calibri" w:eastAsia="宋体" w:hAnsi="Calibri" w:cs="Times New Roman" w:hint="eastAsia"/>
            <w:szCs w:val="22"/>
          </w:rPr>
          <w:t>个正确节点发送</w:t>
        </w:r>
        <w:r w:rsidRPr="004E3567">
          <w:rPr>
            <w:rFonts w:ascii="Calibri" w:eastAsia="宋体" w:hAnsi="Calibri" w:cs="Times New Roman" w:hint="eastAsia"/>
            <w:szCs w:val="22"/>
          </w:rPr>
          <w:t>a=2</w:t>
        </w:r>
        <w:r w:rsidRPr="004E3567">
          <w:rPr>
            <w:rFonts w:ascii="Calibri" w:eastAsia="宋体" w:hAnsi="Calibri" w:cs="Times New Roman" w:hint="eastAsia"/>
            <w:szCs w:val="22"/>
          </w:rPr>
          <w:t>的</w:t>
        </w:r>
        <w:r w:rsidRPr="004E3567">
          <w:rPr>
            <w:rFonts w:ascii="Calibri" w:eastAsia="宋体" w:hAnsi="Calibri" w:cs="Times New Roman" w:hint="eastAsia"/>
            <w:szCs w:val="22"/>
          </w:rPr>
          <w:t>PrePrepare</w:t>
        </w:r>
        <w:r w:rsidRPr="004E3567">
          <w:rPr>
            <w:rFonts w:ascii="Calibri" w:eastAsia="宋体" w:hAnsi="Calibri" w:cs="Times New Roman" w:hint="eastAsia"/>
            <w:szCs w:val="22"/>
          </w:rPr>
          <w:t>消息（假设这</w:t>
        </w:r>
        <w:r w:rsidRPr="004E3567">
          <w:rPr>
            <w:rFonts w:ascii="Calibri" w:eastAsia="宋体" w:hAnsi="Calibri" w:cs="Times New Roman" w:hint="eastAsia"/>
            <w:szCs w:val="22"/>
          </w:rPr>
          <w:t>f</w:t>
        </w:r>
        <w:r w:rsidRPr="004E3567">
          <w:rPr>
            <w:rFonts w:ascii="Calibri" w:eastAsia="宋体" w:hAnsi="Calibri" w:cs="Times New Roman" w:hint="eastAsia"/>
            <w:szCs w:val="22"/>
          </w:rPr>
          <w:t>个正确节点构成集群</w:t>
        </w:r>
        <w:r w:rsidRPr="004E3567">
          <w:rPr>
            <w:rFonts w:ascii="Calibri" w:eastAsia="宋体" w:hAnsi="Calibri" w:cs="Times New Roman" w:hint="eastAsia"/>
            <w:szCs w:val="22"/>
          </w:rPr>
          <w:t>D</w:t>
        </w:r>
        <w:r w:rsidRPr="004E3567">
          <w:rPr>
            <w:rFonts w:ascii="Calibri" w:eastAsia="宋体" w:hAnsi="Calibri" w:cs="Times New Roman" w:hint="eastAsia"/>
            <w:szCs w:val="22"/>
          </w:rPr>
          <w:t>）。同时，另外集群</w:t>
        </w:r>
        <w:r w:rsidRPr="004E3567">
          <w:rPr>
            <w:rFonts w:ascii="Calibri" w:eastAsia="宋体" w:hAnsi="Calibri" w:cs="Times New Roman" w:hint="eastAsia"/>
            <w:szCs w:val="22"/>
          </w:rPr>
          <w:t>B</w:t>
        </w:r>
        <w:r w:rsidRPr="004E3567">
          <w:rPr>
            <w:rFonts w:ascii="Calibri" w:eastAsia="宋体" w:hAnsi="Calibri" w:cs="Times New Roman" w:hint="eastAsia"/>
            <w:szCs w:val="22"/>
          </w:rPr>
          <w:t>中的恶意节点也会给集群</w:t>
        </w:r>
        <w:r w:rsidRPr="004E3567">
          <w:rPr>
            <w:rFonts w:ascii="Calibri" w:eastAsia="宋体" w:hAnsi="Calibri" w:cs="Times New Roman" w:hint="eastAsia"/>
            <w:szCs w:val="22"/>
          </w:rPr>
          <w:t>C</w:t>
        </w:r>
        <w:r w:rsidRPr="004E3567">
          <w:rPr>
            <w:rFonts w:ascii="Calibri" w:eastAsia="宋体" w:hAnsi="Calibri" w:cs="Times New Roman" w:hint="eastAsia"/>
            <w:szCs w:val="22"/>
          </w:rPr>
          <w:t>中的正确节点发送</w:t>
        </w:r>
        <w:r w:rsidRPr="004E3567">
          <w:rPr>
            <w:rFonts w:ascii="Calibri" w:eastAsia="宋体" w:hAnsi="Calibri" w:cs="Times New Roman" w:hint="eastAsia"/>
            <w:szCs w:val="22"/>
          </w:rPr>
          <w:t>a=1</w:t>
        </w:r>
        <w:r w:rsidRPr="004E3567">
          <w:rPr>
            <w:rFonts w:ascii="Calibri" w:eastAsia="宋体" w:hAnsi="Calibri" w:cs="Times New Roman" w:hint="eastAsia"/>
            <w:szCs w:val="22"/>
          </w:rPr>
          <w:t>的</w:t>
        </w:r>
        <w:r w:rsidRPr="004E3567">
          <w:rPr>
            <w:rFonts w:ascii="Calibri" w:eastAsia="宋体" w:hAnsi="Calibri" w:cs="Times New Roman" w:hint="eastAsia"/>
            <w:szCs w:val="22"/>
          </w:rPr>
          <w:t>Prepare</w:t>
        </w:r>
        <w:r w:rsidRPr="004E3567">
          <w:rPr>
            <w:rFonts w:ascii="Calibri" w:eastAsia="宋体" w:hAnsi="Calibri" w:cs="Times New Roman" w:hint="eastAsia"/>
            <w:szCs w:val="22"/>
          </w:rPr>
          <w:t>消息，给集群</w:t>
        </w:r>
        <w:r w:rsidRPr="004E3567">
          <w:rPr>
            <w:rFonts w:ascii="Calibri" w:eastAsia="宋体" w:hAnsi="Calibri" w:cs="Times New Roman" w:hint="eastAsia"/>
            <w:szCs w:val="22"/>
          </w:rPr>
          <w:t>D</w:t>
        </w:r>
        <w:r w:rsidRPr="004E3567">
          <w:rPr>
            <w:rFonts w:ascii="Calibri" w:eastAsia="宋体" w:hAnsi="Calibri" w:cs="Times New Roman" w:hint="eastAsia"/>
            <w:szCs w:val="22"/>
          </w:rPr>
          <w:t>中的</w:t>
        </w:r>
        <w:r w:rsidRPr="004E3567">
          <w:rPr>
            <w:rFonts w:ascii="Calibri" w:eastAsia="宋体" w:hAnsi="Calibri" w:cs="Times New Roman" w:hint="eastAsia"/>
            <w:szCs w:val="22"/>
          </w:rPr>
          <w:t>f+1</w:t>
        </w:r>
        <w:r w:rsidRPr="004E3567">
          <w:rPr>
            <w:rFonts w:ascii="Calibri" w:eastAsia="宋体" w:hAnsi="Calibri" w:cs="Times New Roman" w:hint="eastAsia"/>
            <w:szCs w:val="22"/>
          </w:rPr>
          <w:t>个正确节点发送</w:t>
        </w:r>
        <w:r w:rsidRPr="004E3567">
          <w:rPr>
            <w:rFonts w:ascii="Calibri" w:eastAsia="宋体" w:hAnsi="Calibri" w:cs="Times New Roman" w:hint="eastAsia"/>
            <w:szCs w:val="22"/>
          </w:rPr>
          <w:t>a=2</w:t>
        </w:r>
        <w:r w:rsidRPr="004E3567">
          <w:rPr>
            <w:rFonts w:ascii="Calibri" w:eastAsia="宋体" w:hAnsi="Calibri" w:cs="Times New Roman" w:hint="eastAsia"/>
            <w:szCs w:val="22"/>
          </w:rPr>
          <w:t>的</w:t>
        </w:r>
        <w:r w:rsidRPr="004E3567">
          <w:rPr>
            <w:rFonts w:ascii="Calibri" w:eastAsia="宋体" w:hAnsi="Calibri" w:cs="Times New Roman" w:hint="eastAsia"/>
            <w:szCs w:val="22"/>
          </w:rPr>
          <w:t>Prepare</w:t>
        </w:r>
        <w:r w:rsidRPr="004E3567">
          <w:rPr>
            <w:rFonts w:ascii="Calibri" w:eastAsia="宋体" w:hAnsi="Calibri" w:cs="Times New Roman" w:hint="eastAsia"/>
            <w:szCs w:val="22"/>
          </w:rPr>
          <w:t>消息。集群</w:t>
        </w:r>
        <w:r w:rsidRPr="004E3567">
          <w:rPr>
            <w:rFonts w:ascii="Calibri" w:eastAsia="宋体" w:hAnsi="Calibri" w:cs="Times New Roman" w:hint="eastAsia"/>
            <w:szCs w:val="22"/>
          </w:rPr>
          <w:t>C</w:t>
        </w:r>
        <w:r w:rsidRPr="004E3567">
          <w:rPr>
            <w:rFonts w:ascii="Calibri" w:eastAsia="宋体" w:hAnsi="Calibri" w:cs="Times New Roman" w:hint="eastAsia"/>
            <w:szCs w:val="22"/>
          </w:rPr>
          <w:t>和集群</w:t>
        </w:r>
        <w:r w:rsidRPr="004E3567">
          <w:rPr>
            <w:rFonts w:ascii="Calibri" w:eastAsia="宋体" w:hAnsi="Calibri" w:cs="Times New Roman" w:hint="eastAsia"/>
            <w:szCs w:val="22"/>
          </w:rPr>
          <w:t>D</w:t>
        </w:r>
        <w:r w:rsidRPr="004E3567">
          <w:rPr>
            <w:rFonts w:ascii="Calibri" w:eastAsia="宋体" w:hAnsi="Calibri" w:cs="Times New Roman" w:hint="eastAsia"/>
            <w:szCs w:val="22"/>
          </w:rPr>
          <w:t>中的节点也都会向彼此发送</w:t>
        </w:r>
        <w:r w:rsidRPr="004E3567">
          <w:rPr>
            <w:rFonts w:ascii="Calibri" w:eastAsia="宋体" w:hAnsi="Calibri" w:cs="Times New Roman" w:hint="eastAsia"/>
            <w:szCs w:val="22"/>
          </w:rPr>
          <w:t>Prepare</w:t>
        </w:r>
        <w:r w:rsidRPr="004E3567">
          <w:rPr>
            <w:rFonts w:ascii="Calibri" w:eastAsia="宋体" w:hAnsi="Calibri" w:cs="Times New Roman" w:hint="eastAsia"/>
            <w:szCs w:val="22"/>
          </w:rPr>
          <w:t>消息。此时，对于集群</w:t>
        </w:r>
        <w:r w:rsidRPr="004E3567">
          <w:rPr>
            <w:rFonts w:ascii="Calibri" w:eastAsia="宋体" w:hAnsi="Calibri" w:cs="Times New Roman" w:hint="eastAsia"/>
            <w:szCs w:val="22"/>
          </w:rPr>
          <w:t>C</w:t>
        </w:r>
        <w:r w:rsidRPr="004E3567">
          <w:rPr>
            <w:rFonts w:ascii="Calibri" w:eastAsia="宋体" w:hAnsi="Calibri" w:cs="Times New Roman" w:hint="eastAsia"/>
            <w:szCs w:val="22"/>
          </w:rPr>
          <w:t>中的节点，其可能收到</w:t>
        </w:r>
        <w:r w:rsidRPr="004E3567">
          <w:rPr>
            <w:rFonts w:ascii="Calibri" w:eastAsia="宋体" w:hAnsi="Calibri" w:cs="Times New Roman" w:hint="eastAsia"/>
            <w:szCs w:val="22"/>
          </w:rPr>
          <w:t>1</w:t>
        </w:r>
        <w:r w:rsidRPr="004E3567">
          <w:rPr>
            <w:rFonts w:ascii="Calibri" w:eastAsia="宋体" w:hAnsi="Calibri" w:cs="Times New Roman" w:hint="eastAsia"/>
            <w:szCs w:val="22"/>
          </w:rPr>
          <w:t>个</w:t>
        </w:r>
        <w:r w:rsidRPr="004E3567">
          <w:rPr>
            <w:rFonts w:ascii="Calibri" w:eastAsia="宋体" w:hAnsi="Calibri" w:cs="Times New Roman" w:hint="eastAsia"/>
            <w:szCs w:val="22"/>
          </w:rPr>
          <w:t>a=1</w:t>
        </w:r>
        <w:r w:rsidRPr="004E3567">
          <w:rPr>
            <w:rFonts w:ascii="Calibri" w:eastAsia="宋体" w:hAnsi="Calibri" w:cs="Times New Roman" w:hint="eastAsia"/>
            <w:szCs w:val="22"/>
          </w:rPr>
          <w:t>的</w:t>
        </w:r>
        <w:r w:rsidRPr="004E3567">
          <w:rPr>
            <w:rFonts w:ascii="Calibri" w:eastAsia="宋体" w:hAnsi="Calibri" w:cs="Times New Roman" w:hint="eastAsia"/>
            <w:szCs w:val="22"/>
          </w:rPr>
          <w:t>PrePrepare</w:t>
        </w:r>
        <w:r w:rsidRPr="004E3567">
          <w:rPr>
            <w:rFonts w:ascii="Calibri" w:eastAsia="宋体" w:hAnsi="Calibri" w:cs="Times New Roman" w:hint="eastAsia"/>
            <w:szCs w:val="22"/>
          </w:rPr>
          <w:t>消息，</w:t>
        </w:r>
        <w:r w:rsidRPr="004E3567">
          <w:rPr>
            <w:rFonts w:ascii="Calibri" w:eastAsia="宋体" w:hAnsi="Calibri" w:cs="Times New Roman" w:hint="eastAsia"/>
            <w:szCs w:val="22"/>
          </w:rPr>
          <w:t>f-1</w:t>
        </w:r>
        <w:r w:rsidRPr="004E3567">
          <w:rPr>
            <w:rFonts w:ascii="Calibri" w:eastAsia="宋体" w:hAnsi="Calibri" w:cs="Times New Roman" w:hint="eastAsia"/>
            <w:szCs w:val="22"/>
          </w:rPr>
          <w:t>个</w:t>
        </w:r>
        <w:r w:rsidRPr="004E3567">
          <w:rPr>
            <w:rFonts w:ascii="Calibri" w:eastAsia="宋体" w:hAnsi="Calibri" w:cs="Times New Roman" w:hint="eastAsia"/>
            <w:szCs w:val="22"/>
          </w:rPr>
          <w:t>a=1</w:t>
        </w:r>
        <w:r w:rsidRPr="004E3567">
          <w:rPr>
            <w:rFonts w:ascii="Calibri" w:eastAsia="宋体" w:hAnsi="Calibri" w:cs="Times New Roman" w:hint="eastAsia"/>
            <w:szCs w:val="22"/>
          </w:rPr>
          <w:t>的</w:t>
        </w:r>
        <w:r w:rsidRPr="004E3567">
          <w:rPr>
            <w:rFonts w:ascii="Calibri" w:eastAsia="宋体" w:hAnsi="Calibri" w:cs="Times New Roman" w:hint="eastAsia"/>
            <w:szCs w:val="22"/>
          </w:rPr>
          <w:t>Prepare</w:t>
        </w:r>
        <w:r w:rsidRPr="004E3567">
          <w:rPr>
            <w:rFonts w:ascii="Calibri" w:eastAsia="宋体" w:hAnsi="Calibri" w:cs="Times New Roman" w:hint="eastAsia"/>
            <w:szCs w:val="22"/>
          </w:rPr>
          <w:t>消息（从集群</w:t>
        </w:r>
        <w:r w:rsidRPr="004E3567">
          <w:rPr>
            <w:rFonts w:ascii="Calibri" w:eastAsia="宋体" w:hAnsi="Calibri" w:cs="Times New Roman" w:hint="eastAsia"/>
            <w:szCs w:val="22"/>
          </w:rPr>
          <w:t>B</w:t>
        </w:r>
        <w:r w:rsidRPr="004E3567">
          <w:rPr>
            <w:rFonts w:ascii="Calibri" w:eastAsia="宋体" w:hAnsi="Calibri" w:cs="Times New Roman" w:hint="eastAsia"/>
            <w:szCs w:val="22"/>
          </w:rPr>
          <w:t>收到），和</w:t>
        </w:r>
        <w:r w:rsidRPr="004E3567">
          <w:rPr>
            <w:rFonts w:ascii="Calibri" w:eastAsia="宋体" w:hAnsi="Calibri" w:cs="Times New Roman" w:hint="eastAsia"/>
            <w:szCs w:val="22"/>
          </w:rPr>
          <w:t>f</w:t>
        </w:r>
        <w:r w:rsidRPr="004E3567">
          <w:rPr>
            <w:rFonts w:ascii="Calibri" w:eastAsia="宋体" w:hAnsi="Calibri" w:cs="Times New Roman" w:hint="eastAsia"/>
            <w:szCs w:val="22"/>
          </w:rPr>
          <w:t>个</w:t>
        </w:r>
        <w:r w:rsidRPr="004E3567">
          <w:rPr>
            <w:rFonts w:ascii="Calibri" w:eastAsia="宋体" w:hAnsi="Calibri" w:cs="Times New Roman" w:hint="eastAsia"/>
            <w:szCs w:val="22"/>
          </w:rPr>
          <w:t>a=1</w:t>
        </w:r>
        <w:r w:rsidRPr="004E3567">
          <w:rPr>
            <w:rFonts w:ascii="Calibri" w:eastAsia="宋体" w:hAnsi="Calibri" w:cs="Times New Roman" w:hint="eastAsia"/>
            <w:szCs w:val="22"/>
          </w:rPr>
          <w:t>的</w:t>
        </w:r>
        <w:r w:rsidRPr="004E3567">
          <w:rPr>
            <w:rFonts w:ascii="Calibri" w:eastAsia="宋体" w:hAnsi="Calibri" w:cs="Times New Roman" w:hint="eastAsia"/>
            <w:szCs w:val="22"/>
          </w:rPr>
          <w:t>Prepare</w:t>
        </w:r>
        <w:r w:rsidRPr="004E3567">
          <w:rPr>
            <w:rFonts w:ascii="Calibri" w:eastAsia="宋体" w:hAnsi="Calibri" w:cs="Times New Roman" w:hint="eastAsia"/>
            <w:szCs w:val="22"/>
          </w:rPr>
          <w:t>消息（从集群</w:t>
        </w:r>
        <w:r w:rsidRPr="004E3567">
          <w:rPr>
            <w:rFonts w:ascii="Calibri" w:eastAsia="宋体" w:hAnsi="Calibri" w:cs="Times New Roman" w:hint="eastAsia"/>
            <w:szCs w:val="22"/>
          </w:rPr>
          <w:t>C</w:t>
        </w:r>
        <w:r w:rsidRPr="004E3567">
          <w:rPr>
            <w:rFonts w:ascii="Calibri" w:eastAsia="宋体" w:hAnsi="Calibri" w:cs="Times New Roman" w:hint="eastAsia"/>
            <w:szCs w:val="22"/>
          </w:rPr>
          <w:t>中收到，包括自己的）。总计</w:t>
        </w:r>
        <w:r w:rsidRPr="004E3567">
          <w:rPr>
            <w:rFonts w:ascii="Calibri" w:eastAsia="宋体" w:hAnsi="Calibri" w:cs="Times New Roman" w:hint="eastAsia"/>
            <w:szCs w:val="22"/>
          </w:rPr>
          <w:t>2f</w:t>
        </w:r>
        <w:r w:rsidRPr="004E3567">
          <w:rPr>
            <w:rFonts w:ascii="Calibri" w:eastAsia="宋体" w:hAnsi="Calibri" w:cs="Times New Roman" w:hint="eastAsia"/>
            <w:szCs w:val="22"/>
          </w:rPr>
          <w:t>条消息，从而得到</w:t>
        </w:r>
        <w:r w:rsidRPr="004E3567">
          <w:rPr>
            <w:rFonts w:ascii="Calibri" w:eastAsia="宋体" w:hAnsi="Calibri" w:cs="Times New Roman" w:hint="eastAsia"/>
            <w:szCs w:val="22"/>
          </w:rPr>
          <w:t>a=1</w:t>
        </w:r>
        <w:r w:rsidRPr="004E3567">
          <w:rPr>
            <w:rFonts w:ascii="Calibri" w:eastAsia="宋体" w:hAnsi="Calibri" w:cs="Times New Roman" w:hint="eastAsia"/>
            <w:szCs w:val="22"/>
          </w:rPr>
          <w:t>的结论。另一方面，对于集群</w:t>
        </w:r>
        <w:r w:rsidRPr="004E3567">
          <w:rPr>
            <w:rFonts w:ascii="Calibri" w:eastAsia="宋体" w:hAnsi="Calibri" w:cs="Times New Roman" w:hint="eastAsia"/>
            <w:szCs w:val="22"/>
          </w:rPr>
          <w:t>D</w:t>
        </w:r>
        <w:r w:rsidRPr="004E3567">
          <w:rPr>
            <w:rFonts w:ascii="Calibri" w:eastAsia="宋体" w:hAnsi="Calibri" w:cs="Times New Roman" w:hint="eastAsia"/>
            <w:szCs w:val="22"/>
          </w:rPr>
          <w:t>中的节点，其可能收到</w:t>
        </w:r>
        <w:r w:rsidRPr="004E3567">
          <w:rPr>
            <w:rFonts w:ascii="Calibri" w:eastAsia="宋体" w:hAnsi="Calibri" w:cs="Times New Roman" w:hint="eastAsia"/>
            <w:szCs w:val="22"/>
          </w:rPr>
          <w:t>1</w:t>
        </w:r>
        <w:r w:rsidRPr="004E3567">
          <w:rPr>
            <w:rFonts w:ascii="Calibri" w:eastAsia="宋体" w:hAnsi="Calibri" w:cs="Times New Roman" w:hint="eastAsia"/>
            <w:szCs w:val="22"/>
          </w:rPr>
          <w:t>个</w:t>
        </w:r>
        <w:r w:rsidRPr="004E3567">
          <w:rPr>
            <w:rFonts w:ascii="Calibri" w:eastAsia="宋体" w:hAnsi="Calibri" w:cs="Times New Roman" w:hint="eastAsia"/>
            <w:szCs w:val="22"/>
          </w:rPr>
          <w:t>a=2</w:t>
        </w:r>
        <w:r w:rsidRPr="004E3567">
          <w:rPr>
            <w:rFonts w:ascii="Calibri" w:eastAsia="宋体" w:hAnsi="Calibri" w:cs="Times New Roman" w:hint="eastAsia"/>
            <w:szCs w:val="22"/>
          </w:rPr>
          <w:t>的</w:t>
        </w:r>
        <w:r w:rsidRPr="004E3567">
          <w:rPr>
            <w:rFonts w:ascii="Calibri" w:eastAsia="宋体" w:hAnsi="Calibri" w:cs="Times New Roman" w:hint="eastAsia"/>
            <w:szCs w:val="22"/>
          </w:rPr>
          <w:t>PrePrepare</w:t>
        </w:r>
        <w:r w:rsidRPr="004E3567">
          <w:rPr>
            <w:rFonts w:ascii="Calibri" w:eastAsia="宋体" w:hAnsi="Calibri" w:cs="Times New Roman" w:hint="eastAsia"/>
            <w:szCs w:val="22"/>
          </w:rPr>
          <w:t>消息，</w:t>
        </w:r>
        <w:r w:rsidRPr="004E3567">
          <w:rPr>
            <w:rFonts w:ascii="Calibri" w:eastAsia="宋体" w:hAnsi="Calibri" w:cs="Times New Roman" w:hint="eastAsia"/>
            <w:szCs w:val="22"/>
          </w:rPr>
          <w:t>f-1</w:t>
        </w:r>
        <w:r w:rsidRPr="004E3567">
          <w:rPr>
            <w:rFonts w:ascii="Calibri" w:eastAsia="宋体" w:hAnsi="Calibri" w:cs="Times New Roman" w:hint="eastAsia"/>
            <w:szCs w:val="22"/>
          </w:rPr>
          <w:t>个</w:t>
        </w:r>
        <w:r w:rsidRPr="004E3567">
          <w:rPr>
            <w:rFonts w:ascii="Calibri" w:eastAsia="宋体" w:hAnsi="Calibri" w:cs="Times New Roman" w:hint="eastAsia"/>
            <w:szCs w:val="22"/>
          </w:rPr>
          <w:t>a=2</w:t>
        </w:r>
        <w:r w:rsidRPr="004E3567">
          <w:rPr>
            <w:rFonts w:ascii="Calibri" w:eastAsia="宋体" w:hAnsi="Calibri" w:cs="Times New Roman" w:hint="eastAsia"/>
            <w:szCs w:val="22"/>
          </w:rPr>
          <w:t>的</w:t>
        </w:r>
        <w:r w:rsidRPr="004E3567">
          <w:rPr>
            <w:rFonts w:ascii="Calibri" w:eastAsia="宋体" w:hAnsi="Calibri" w:cs="Times New Roman" w:hint="eastAsia"/>
            <w:szCs w:val="22"/>
          </w:rPr>
          <w:t>Prepare</w:t>
        </w:r>
        <w:r w:rsidRPr="004E3567">
          <w:rPr>
            <w:rFonts w:ascii="Calibri" w:eastAsia="宋体" w:hAnsi="Calibri" w:cs="Times New Roman" w:hint="eastAsia"/>
            <w:szCs w:val="22"/>
          </w:rPr>
          <w:t>消息（从集群</w:t>
        </w:r>
        <w:r w:rsidRPr="004E3567">
          <w:rPr>
            <w:rFonts w:ascii="Calibri" w:eastAsia="宋体" w:hAnsi="Calibri" w:cs="Times New Roman" w:hint="eastAsia"/>
            <w:szCs w:val="22"/>
          </w:rPr>
          <w:t>B</w:t>
        </w:r>
        <w:r w:rsidRPr="004E3567">
          <w:rPr>
            <w:rFonts w:ascii="Calibri" w:eastAsia="宋体" w:hAnsi="Calibri" w:cs="Times New Roman" w:hint="eastAsia"/>
            <w:szCs w:val="22"/>
          </w:rPr>
          <w:t>收到），和</w:t>
        </w:r>
        <w:r w:rsidRPr="004E3567">
          <w:rPr>
            <w:rFonts w:ascii="Calibri" w:eastAsia="宋体" w:hAnsi="Calibri" w:cs="Times New Roman" w:hint="eastAsia"/>
            <w:szCs w:val="22"/>
          </w:rPr>
          <w:t>f+1</w:t>
        </w:r>
        <w:r w:rsidRPr="004E3567">
          <w:rPr>
            <w:rFonts w:ascii="Calibri" w:eastAsia="宋体" w:hAnsi="Calibri" w:cs="Times New Roman" w:hint="eastAsia"/>
            <w:szCs w:val="22"/>
          </w:rPr>
          <w:t>个</w:t>
        </w:r>
        <w:r w:rsidRPr="004E3567">
          <w:rPr>
            <w:rFonts w:ascii="Calibri" w:eastAsia="宋体" w:hAnsi="Calibri" w:cs="Times New Roman" w:hint="eastAsia"/>
            <w:szCs w:val="22"/>
          </w:rPr>
          <w:t>a=2</w:t>
        </w:r>
        <w:r w:rsidRPr="004E3567">
          <w:rPr>
            <w:rFonts w:ascii="Calibri" w:eastAsia="宋体" w:hAnsi="Calibri" w:cs="Times New Roman" w:hint="eastAsia"/>
            <w:szCs w:val="22"/>
          </w:rPr>
          <w:t>的</w:t>
        </w:r>
        <w:r w:rsidRPr="004E3567">
          <w:rPr>
            <w:rFonts w:ascii="Calibri" w:eastAsia="宋体" w:hAnsi="Calibri" w:cs="Times New Roman" w:hint="eastAsia"/>
            <w:szCs w:val="22"/>
          </w:rPr>
          <w:t>Prepare</w:t>
        </w:r>
        <w:r w:rsidRPr="004E3567">
          <w:rPr>
            <w:rFonts w:ascii="Calibri" w:eastAsia="宋体" w:hAnsi="Calibri" w:cs="Times New Roman" w:hint="eastAsia"/>
            <w:szCs w:val="22"/>
          </w:rPr>
          <w:t>消息（从集群</w:t>
        </w:r>
        <w:r w:rsidRPr="004E3567">
          <w:rPr>
            <w:rFonts w:ascii="Calibri" w:eastAsia="宋体" w:hAnsi="Calibri" w:cs="Times New Roman" w:hint="eastAsia"/>
            <w:szCs w:val="22"/>
          </w:rPr>
          <w:t>D</w:t>
        </w:r>
        <w:r w:rsidRPr="004E3567">
          <w:rPr>
            <w:rFonts w:ascii="Calibri" w:eastAsia="宋体" w:hAnsi="Calibri" w:cs="Times New Roman" w:hint="eastAsia"/>
            <w:szCs w:val="22"/>
          </w:rPr>
          <w:t>中收到，包括自己的）。总计</w:t>
        </w:r>
        <w:r w:rsidRPr="004E3567">
          <w:rPr>
            <w:rFonts w:ascii="Calibri" w:eastAsia="宋体" w:hAnsi="Calibri" w:cs="Times New Roman" w:hint="eastAsia"/>
            <w:szCs w:val="22"/>
          </w:rPr>
          <w:t>2f+1</w:t>
        </w:r>
        <w:r w:rsidRPr="004E3567">
          <w:rPr>
            <w:rFonts w:ascii="Calibri" w:eastAsia="宋体" w:hAnsi="Calibri" w:cs="Times New Roman" w:hint="eastAsia"/>
            <w:szCs w:val="22"/>
          </w:rPr>
          <w:t>条消息，从而得到</w:t>
        </w:r>
        <w:r w:rsidRPr="004E3567">
          <w:rPr>
            <w:rFonts w:ascii="Calibri" w:eastAsia="宋体" w:hAnsi="Calibri" w:cs="Times New Roman" w:hint="eastAsia"/>
            <w:szCs w:val="22"/>
          </w:rPr>
          <w:t>a=2</w:t>
        </w:r>
        <w:r w:rsidRPr="004E3567">
          <w:rPr>
            <w:rFonts w:ascii="Calibri" w:eastAsia="宋体" w:hAnsi="Calibri" w:cs="Times New Roman" w:hint="eastAsia"/>
            <w:szCs w:val="22"/>
          </w:rPr>
          <w:t>的结论。也即集群</w:t>
        </w:r>
        <w:r w:rsidRPr="004E3567">
          <w:rPr>
            <w:rFonts w:ascii="Calibri" w:eastAsia="宋体" w:hAnsi="Calibri" w:cs="Times New Roman" w:hint="eastAsia"/>
            <w:szCs w:val="22"/>
          </w:rPr>
          <w:t>C</w:t>
        </w:r>
        <w:r w:rsidRPr="004E3567">
          <w:rPr>
            <w:rFonts w:ascii="Calibri" w:eastAsia="宋体" w:hAnsi="Calibri" w:cs="Times New Roman" w:hint="eastAsia"/>
            <w:szCs w:val="22"/>
          </w:rPr>
          <w:t>和集群</w:t>
        </w:r>
        <w:r w:rsidRPr="004E3567">
          <w:rPr>
            <w:rFonts w:ascii="Calibri" w:eastAsia="宋体" w:hAnsi="Calibri" w:cs="Times New Roman" w:hint="eastAsia"/>
            <w:szCs w:val="22"/>
          </w:rPr>
          <w:t>D</w:t>
        </w:r>
        <w:r w:rsidRPr="004E3567">
          <w:rPr>
            <w:rFonts w:ascii="Calibri" w:eastAsia="宋体" w:hAnsi="Calibri" w:cs="Times New Roman" w:hint="eastAsia"/>
            <w:szCs w:val="22"/>
          </w:rPr>
          <w:t>中的节点得出了不一样的结论，没能达成共识。</w:t>
        </w:r>
      </w:ins>
    </w:p>
    <w:p w14:paraId="6F173B99" w14:textId="2F9817DC" w:rsidR="004E3567" w:rsidRPr="0041089D" w:rsidRDefault="004E3567">
      <w:pPr>
        <w:rPr>
          <w:rFonts w:ascii="Calibri" w:eastAsia="宋体" w:hAnsi="Calibri" w:cs="Times New Roman"/>
          <w:szCs w:val="22"/>
        </w:rPr>
      </w:pPr>
    </w:p>
    <w:sectPr w:rsidR="004E3567" w:rsidRPr="0041089D">
      <w:footerReference w:type="default" r:id="rId2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6192" w14:textId="77777777" w:rsidR="000A1390" w:rsidRDefault="000A1390">
      <w:r>
        <w:separator/>
      </w:r>
    </w:p>
  </w:endnote>
  <w:endnote w:type="continuationSeparator" w:id="0">
    <w:p w14:paraId="3E67F179" w14:textId="77777777" w:rsidR="000A1390" w:rsidRDefault="000A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E83D" w14:textId="77777777" w:rsidR="00DA29F4" w:rsidRDefault="00612289">
    <w:pPr>
      <w:pStyle w:val="a9"/>
      <w:framePr w:wrap="around" w:vAnchor="text" w:hAnchor="margin" w:xAlign="center" w:y="1"/>
      <w:rPr>
        <w:rStyle w:val="af1"/>
      </w:rPr>
    </w:pPr>
    <w:r>
      <w:fldChar w:fldCharType="begin"/>
    </w:r>
    <w:r>
      <w:rPr>
        <w:rStyle w:val="af1"/>
      </w:rPr>
      <w:instrText xml:space="preserve">PAGE  </w:instrText>
    </w:r>
    <w:r>
      <w:fldChar w:fldCharType="end"/>
    </w:r>
  </w:p>
  <w:p w14:paraId="3EF339B6" w14:textId="77777777" w:rsidR="00DA29F4" w:rsidRDefault="00DA29F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ACCD" w14:textId="77777777" w:rsidR="00DA29F4" w:rsidRDefault="00612289">
    <w:pPr>
      <w:pStyle w:val="a9"/>
      <w:jc w:val="center"/>
      <w:rPr>
        <w:sz w:val="24"/>
        <w:szCs w:val="24"/>
      </w:rPr>
    </w:pPr>
    <w:r>
      <w:rPr>
        <w:sz w:val="24"/>
        <w:szCs w:val="24"/>
      </w:rPr>
      <w:fldChar w:fldCharType="begin"/>
    </w:r>
    <w:r>
      <w:rPr>
        <w:rStyle w:val="af1"/>
        <w:sz w:val="24"/>
        <w:szCs w:val="24"/>
      </w:rPr>
      <w:instrText xml:space="preserve"> PAGE </w:instrText>
    </w:r>
    <w:r>
      <w:rPr>
        <w:sz w:val="24"/>
        <w:szCs w:val="24"/>
      </w:rPr>
      <w:fldChar w:fldCharType="separate"/>
    </w:r>
    <w:r>
      <w:rPr>
        <w:rStyle w:val="af1"/>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0B701" w14:textId="77777777" w:rsidR="000A1390" w:rsidRDefault="000A1390">
      <w:r>
        <w:separator/>
      </w:r>
    </w:p>
  </w:footnote>
  <w:footnote w:type="continuationSeparator" w:id="0">
    <w:p w14:paraId="61C87712" w14:textId="77777777" w:rsidR="000A1390" w:rsidRDefault="000A1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F1CE" w14:textId="77777777" w:rsidR="00DA29F4" w:rsidRDefault="00DA29F4">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332972"/>
    <w:multiLevelType w:val="singleLevel"/>
    <w:tmpl w:val="B6332972"/>
    <w:lvl w:ilvl="0">
      <w:start w:val="1"/>
      <w:numFmt w:val="decimal"/>
      <w:suff w:val="nothing"/>
      <w:lvlText w:val="（%1）"/>
      <w:lvlJc w:val="left"/>
    </w:lvl>
  </w:abstractNum>
  <w:abstractNum w:abstractNumId="1" w15:restartNumberingAfterBreak="0">
    <w:nsid w:val="05E303EA"/>
    <w:multiLevelType w:val="hybridMultilevel"/>
    <w:tmpl w:val="A9CCA1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406774"/>
    <w:multiLevelType w:val="hybridMultilevel"/>
    <w:tmpl w:val="58DE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592900"/>
    <w:multiLevelType w:val="hybridMultilevel"/>
    <w:tmpl w:val="3D765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1C12D7"/>
    <w:multiLevelType w:val="multilevel"/>
    <w:tmpl w:val="1C1C12D7"/>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216A04D5"/>
    <w:multiLevelType w:val="hybridMultilevel"/>
    <w:tmpl w:val="170EB1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983F25"/>
    <w:multiLevelType w:val="multilevel"/>
    <w:tmpl w:val="2E983F25"/>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3A80019C"/>
    <w:multiLevelType w:val="multilevel"/>
    <w:tmpl w:val="3A80019C"/>
    <w:lvl w:ilvl="0">
      <w:start w:val="1"/>
      <w:numFmt w:val="chineseCountingThousand"/>
      <w:pStyle w:val="1"/>
      <w:lvlText w:val="实验%1 "/>
      <w:lvlJc w:val="center"/>
      <w:pPr>
        <w:tabs>
          <w:tab w:val="left" w:pos="1287"/>
        </w:tabs>
        <w:ind w:left="704" w:hanging="137"/>
      </w:pPr>
      <w:rPr>
        <w:rFonts w:eastAsia="黑体" w:hint="eastAsia"/>
        <w:snapToGrid w:val="0"/>
        <w:spacing w:val="40"/>
        <w:position w:val="0"/>
        <w:sz w:val="36"/>
      </w:rPr>
    </w:lvl>
    <w:lvl w:ilvl="1">
      <w:start w:val="1"/>
      <w:numFmt w:val="decimal"/>
      <w:isLgl/>
      <w:lvlText w:val="%1.%2"/>
      <w:lvlJc w:val="left"/>
      <w:pPr>
        <w:tabs>
          <w:tab w:val="left" w:pos="846"/>
        </w:tabs>
        <w:ind w:left="846" w:hanging="567"/>
      </w:pPr>
      <w:rPr>
        <w:rFonts w:eastAsia="黑体" w:hint="eastAsia"/>
        <w:b w:val="0"/>
        <w:i w:val="0"/>
        <w:sz w:val="30"/>
      </w:rPr>
    </w:lvl>
    <w:lvl w:ilvl="2">
      <w:start w:val="1"/>
      <w:numFmt w:val="decimal"/>
      <w:isLgl/>
      <w:lvlText w:val="%1.%2.%3"/>
      <w:lvlJc w:val="left"/>
      <w:pPr>
        <w:tabs>
          <w:tab w:val="left" w:pos="988"/>
        </w:tabs>
        <w:ind w:left="988" w:hanging="709"/>
      </w:pPr>
      <w:rPr>
        <w:rFonts w:eastAsia="黑体" w:hint="eastAsia"/>
        <w:b w:val="0"/>
        <w:i w:val="0"/>
        <w:sz w:val="28"/>
      </w:rPr>
    </w:lvl>
    <w:lvl w:ilvl="3">
      <w:start w:val="1"/>
      <w:numFmt w:val="decimal"/>
      <w:lvlText w:val="%4、"/>
      <w:lvlJc w:val="left"/>
      <w:pPr>
        <w:tabs>
          <w:tab w:val="left" w:pos="1130"/>
        </w:tabs>
        <w:ind w:left="1130" w:hanging="851"/>
      </w:pPr>
      <w:rPr>
        <w:rFonts w:eastAsia="宋体" w:hint="eastAsia"/>
        <w:sz w:val="24"/>
      </w:rPr>
    </w:lvl>
    <w:lvl w:ilvl="4">
      <w:start w:val="1"/>
      <w:numFmt w:val="decimal"/>
      <w:lvlText w:val="%1.%2.%3.%4.%5."/>
      <w:lvlJc w:val="left"/>
      <w:pPr>
        <w:tabs>
          <w:tab w:val="left" w:pos="1271"/>
        </w:tabs>
        <w:ind w:left="1271" w:hanging="992"/>
      </w:pPr>
      <w:rPr>
        <w:rFonts w:hint="eastAsia"/>
      </w:rPr>
    </w:lvl>
    <w:lvl w:ilvl="5">
      <w:start w:val="1"/>
      <w:numFmt w:val="decimal"/>
      <w:lvlText w:val="%1.%2.%3.%4.%5.%6."/>
      <w:lvlJc w:val="left"/>
      <w:pPr>
        <w:tabs>
          <w:tab w:val="left" w:pos="1413"/>
        </w:tabs>
        <w:ind w:left="1413" w:hanging="1134"/>
      </w:pPr>
      <w:rPr>
        <w:rFonts w:hint="eastAsia"/>
      </w:rPr>
    </w:lvl>
    <w:lvl w:ilvl="6">
      <w:start w:val="1"/>
      <w:numFmt w:val="decimal"/>
      <w:lvlText w:val="%1.%2.%3.%4.%5.%6.%7."/>
      <w:lvlJc w:val="left"/>
      <w:pPr>
        <w:tabs>
          <w:tab w:val="left" w:pos="1555"/>
        </w:tabs>
        <w:ind w:left="1555" w:hanging="1276"/>
      </w:pPr>
      <w:rPr>
        <w:rFonts w:hint="eastAsia"/>
      </w:rPr>
    </w:lvl>
    <w:lvl w:ilvl="7">
      <w:start w:val="1"/>
      <w:numFmt w:val="decimal"/>
      <w:lvlText w:val="%1.%2.%3.%4.%5.%6.%7.%8."/>
      <w:lvlJc w:val="left"/>
      <w:pPr>
        <w:tabs>
          <w:tab w:val="left" w:pos="1697"/>
        </w:tabs>
        <w:ind w:left="1697" w:hanging="1418"/>
      </w:pPr>
      <w:rPr>
        <w:rFonts w:hint="eastAsia"/>
      </w:rPr>
    </w:lvl>
    <w:lvl w:ilvl="8">
      <w:start w:val="1"/>
      <w:numFmt w:val="decimal"/>
      <w:lvlText w:val="%1.%2.%3.%4.%5.%6.%7.%8.%9."/>
      <w:lvlJc w:val="left"/>
      <w:pPr>
        <w:tabs>
          <w:tab w:val="left" w:pos="1838"/>
        </w:tabs>
        <w:ind w:left="1838" w:hanging="1559"/>
      </w:pPr>
      <w:rPr>
        <w:rFonts w:hint="eastAsia"/>
      </w:rPr>
    </w:lvl>
  </w:abstractNum>
  <w:abstractNum w:abstractNumId="8" w15:restartNumberingAfterBreak="0">
    <w:nsid w:val="3B70016F"/>
    <w:multiLevelType w:val="hybridMultilevel"/>
    <w:tmpl w:val="56463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FA151E"/>
    <w:multiLevelType w:val="multilevel"/>
    <w:tmpl w:val="3FFA151E"/>
    <w:lvl w:ilvl="0">
      <w:start w:val="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46FE44C6"/>
    <w:multiLevelType w:val="multilevel"/>
    <w:tmpl w:val="46FE44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F149905"/>
    <w:multiLevelType w:val="singleLevel"/>
    <w:tmpl w:val="4F149905"/>
    <w:lvl w:ilvl="0">
      <w:start w:val="1"/>
      <w:numFmt w:val="chineseCounting"/>
      <w:suff w:val="space"/>
      <w:lvlText w:val="第%1部分"/>
      <w:lvlJc w:val="left"/>
      <w:rPr>
        <w:rFonts w:hint="eastAsia"/>
      </w:rPr>
    </w:lvl>
  </w:abstractNum>
  <w:abstractNum w:abstractNumId="12" w15:restartNumberingAfterBreak="0">
    <w:nsid w:val="544F2F84"/>
    <w:multiLevelType w:val="hybridMultilevel"/>
    <w:tmpl w:val="3A204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067FB9"/>
    <w:multiLevelType w:val="multilevel"/>
    <w:tmpl w:val="63D4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B44FE"/>
    <w:multiLevelType w:val="hybridMultilevel"/>
    <w:tmpl w:val="0C6C0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797C89"/>
    <w:multiLevelType w:val="multilevel"/>
    <w:tmpl w:val="E6FE2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A64B29"/>
    <w:multiLevelType w:val="multilevel"/>
    <w:tmpl w:val="7FA64B29"/>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7"/>
  </w:num>
  <w:num w:numId="2">
    <w:abstractNumId w:val="16"/>
  </w:num>
  <w:num w:numId="3">
    <w:abstractNumId w:val="11"/>
  </w:num>
  <w:num w:numId="4">
    <w:abstractNumId w:val="10"/>
  </w:num>
  <w:num w:numId="5">
    <w:abstractNumId w:val="9"/>
  </w:num>
  <w:num w:numId="6">
    <w:abstractNumId w:val="4"/>
  </w:num>
  <w:num w:numId="7">
    <w:abstractNumId w:val="6"/>
  </w:num>
  <w:num w:numId="8">
    <w:abstractNumId w:val="0"/>
  </w:num>
  <w:num w:numId="9">
    <w:abstractNumId w:val="13"/>
  </w:num>
  <w:num w:numId="10">
    <w:abstractNumId w:val="2"/>
  </w:num>
  <w:num w:numId="11">
    <w:abstractNumId w:val="1"/>
  </w:num>
  <w:num w:numId="12">
    <w:abstractNumId w:val="15"/>
  </w:num>
  <w:num w:numId="13">
    <w:abstractNumId w:val="5"/>
  </w:num>
  <w:num w:numId="14">
    <w:abstractNumId w:val="14"/>
  </w:num>
  <w:num w:numId="15">
    <w:abstractNumId w:val="12"/>
  </w:num>
  <w:num w:numId="16">
    <w:abstractNumId w:val="3"/>
  </w:num>
  <w:num w:numId="1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夏源">
    <w15:presenceInfo w15:providerId="Windows Live" w15:userId="caf0c0284e78996a"/>
  </w15:person>
  <w15:person w15:author="石 夏源">
    <w15:presenceInfo w15:providerId="Windows Live" w15:userId="94543efc6f604a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trackRevisions/>
  <w:documentProtection w:edit="trackedChanges" w:enforcement="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JiOThiYTUwZDkyMDI4MDRmZTg4ZjRkNmQ2ZDI2MWYifQ=="/>
  </w:docVars>
  <w:rsids>
    <w:rsidRoot w:val="F77EDB4A"/>
    <w:rsid w:val="DF7D8217"/>
    <w:rsid w:val="EADBB274"/>
    <w:rsid w:val="EED901BC"/>
    <w:rsid w:val="F77EDB4A"/>
    <w:rsid w:val="00004E33"/>
    <w:rsid w:val="0002741E"/>
    <w:rsid w:val="00032EB7"/>
    <w:rsid w:val="0003688B"/>
    <w:rsid w:val="00041B11"/>
    <w:rsid w:val="00045830"/>
    <w:rsid w:val="00071CED"/>
    <w:rsid w:val="000742D3"/>
    <w:rsid w:val="0007671C"/>
    <w:rsid w:val="0009250E"/>
    <w:rsid w:val="00093938"/>
    <w:rsid w:val="00096B64"/>
    <w:rsid w:val="000A1390"/>
    <w:rsid w:val="000A24A9"/>
    <w:rsid w:val="000A7935"/>
    <w:rsid w:val="000E40EA"/>
    <w:rsid w:val="00132EBE"/>
    <w:rsid w:val="00134292"/>
    <w:rsid w:val="001370FF"/>
    <w:rsid w:val="00140ED4"/>
    <w:rsid w:val="001419DA"/>
    <w:rsid w:val="0014609B"/>
    <w:rsid w:val="00155D2E"/>
    <w:rsid w:val="001753D0"/>
    <w:rsid w:val="0018743E"/>
    <w:rsid w:val="00187E7F"/>
    <w:rsid w:val="00191A7A"/>
    <w:rsid w:val="00195301"/>
    <w:rsid w:val="001B18E6"/>
    <w:rsid w:val="001B1A4B"/>
    <w:rsid w:val="001B740A"/>
    <w:rsid w:val="001C13C1"/>
    <w:rsid w:val="001C6ED3"/>
    <w:rsid w:val="001D3F3A"/>
    <w:rsid w:val="001E5E46"/>
    <w:rsid w:val="001F30D8"/>
    <w:rsid w:val="001F3AFD"/>
    <w:rsid w:val="001F759E"/>
    <w:rsid w:val="0020633A"/>
    <w:rsid w:val="002115EB"/>
    <w:rsid w:val="00222214"/>
    <w:rsid w:val="00232B6A"/>
    <w:rsid w:val="00240153"/>
    <w:rsid w:val="00246B0F"/>
    <w:rsid w:val="00250BAC"/>
    <w:rsid w:val="002519AE"/>
    <w:rsid w:val="0026258D"/>
    <w:rsid w:val="00266E4A"/>
    <w:rsid w:val="0028085D"/>
    <w:rsid w:val="00291898"/>
    <w:rsid w:val="002A033F"/>
    <w:rsid w:val="002A5ADF"/>
    <w:rsid w:val="002D50EE"/>
    <w:rsid w:val="002E5362"/>
    <w:rsid w:val="002E57BF"/>
    <w:rsid w:val="00300127"/>
    <w:rsid w:val="00310DD0"/>
    <w:rsid w:val="003130A1"/>
    <w:rsid w:val="0031571C"/>
    <w:rsid w:val="00325B99"/>
    <w:rsid w:val="003278DE"/>
    <w:rsid w:val="0033311F"/>
    <w:rsid w:val="00350EDD"/>
    <w:rsid w:val="00371293"/>
    <w:rsid w:val="00372E8D"/>
    <w:rsid w:val="003738B0"/>
    <w:rsid w:val="00382614"/>
    <w:rsid w:val="003944EB"/>
    <w:rsid w:val="00394DD8"/>
    <w:rsid w:val="0039697F"/>
    <w:rsid w:val="003A07FF"/>
    <w:rsid w:val="003A5A25"/>
    <w:rsid w:val="003D1B04"/>
    <w:rsid w:val="003E23B7"/>
    <w:rsid w:val="003E46F6"/>
    <w:rsid w:val="003F1650"/>
    <w:rsid w:val="00402965"/>
    <w:rsid w:val="004029EA"/>
    <w:rsid w:val="00404767"/>
    <w:rsid w:val="0041089D"/>
    <w:rsid w:val="00421A57"/>
    <w:rsid w:val="00441662"/>
    <w:rsid w:val="00441E73"/>
    <w:rsid w:val="0044254C"/>
    <w:rsid w:val="00452E6E"/>
    <w:rsid w:val="00455B5A"/>
    <w:rsid w:val="00470E30"/>
    <w:rsid w:val="00497FAF"/>
    <w:rsid w:val="004A1727"/>
    <w:rsid w:val="004A4D4D"/>
    <w:rsid w:val="004B0F60"/>
    <w:rsid w:val="004C07E6"/>
    <w:rsid w:val="004C2D61"/>
    <w:rsid w:val="004E3567"/>
    <w:rsid w:val="00516721"/>
    <w:rsid w:val="00524681"/>
    <w:rsid w:val="00547A60"/>
    <w:rsid w:val="0056640E"/>
    <w:rsid w:val="0056704B"/>
    <w:rsid w:val="0058351B"/>
    <w:rsid w:val="005939BE"/>
    <w:rsid w:val="00595434"/>
    <w:rsid w:val="00597B8A"/>
    <w:rsid w:val="005C4D7B"/>
    <w:rsid w:val="005D0496"/>
    <w:rsid w:val="005D4E15"/>
    <w:rsid w:val="005D6A62"/>
    <w:rsid w:val="005E30BE"/>
    <w:rsid w:val="005E67EF"/>
    <w:rsid w:val="005E7580"/>
    <w:rsid w:val="00602E72"/>
    <w:rsid w:val="006031B0"/>
    <w:rsid w:val="00612289"/>
    <w:rsid w:val="00640190"/>
    <w:rsid w:val="006473BD"/>
    <w:rsid w:val="006552EE"/>
    <w:rsid w:val="0066180A"/>
    <w:rsid w:val="00674DC6"/>
    <w:rsid w:val="00683E0F"/>
    <w:rsid w:val="00693BC2"/>
    <w:rsid w:val="0069574F"/>
    <w:rsid w:val="006A349D"/>
    <w:rsid w:val="006B383C"/>
    <w:rsid w:val="006C0985"/>
    <w:rsid w:val="006C3AE9"/>
    <w:rsid w:val="006C4BC0"/>
    <w:rsid w:val="006C777A"/>
    <w:rsid w:val="006D16ED"/>
    <w:rsid w:val="006E58C5"/>
    <w:rsid w:val="006E6CA4"/>
    <w:rsid w:val="00703F35"/>
    <w:rsid w:val="00705FBE"/>
    <w:rsid w:val="00715BAF"/>
    <w:rsid w:val="00736C7C"/>
    <w:rsid w:val="00743127"/>
    <w:rsid w:val="00762ADC"/>
    <w:rsid w:val="007640FA"/>
    <w:rsid w:val="007778FC"/>
    <w:rsid w:val="007B1149"/>
    <w:rsid w:val="007B1435"/>
    <w:rsid w:val="007B18BF"/>
    <w:rsid w:val="007B6E35"/>
    <w:rsid w:val="007C66CB"/>
    <w:rsid w:val="007D03F1"/>
    <w:rsid w:val="007D64FF"/>
    <w:rsid w:val="007D690D"/>
    <w:rsid w:val="007E00A0"/>
    <w:rsid w:val="007F00D2"/>
    <w:rsid w:val="00805FC3"/>
    <w:rsid w:val="00811F33"/>
    <w:rsid w:val="00820E33"/>
    <w:rsid w:val="00824D4C"/>
    <w:rsid w:val="008607EA"/>
    <w:rsid w:val="00862DDC"/>
    <w:rsid w:val="00873FB7"/>
    <w:rsid w:val="008A05E5"/>
    <w:rsid w:val="008A6B1E"/>
    <w:rsid w:val="008C1FF5"/>
    <w:rsid w:val="008C6A5D"/>
    <w:rsid w:val="008D3A3A"/>
    <w:rsid w:val="008D4574"/>
    <w:rsid w:val="008D6DE6"/>
    <w:rsid w:val="008F0426"/>
    <w:rsid w:val="008F4990"/>
    <w:rsid w:val="00914D12"/>
    <w:rsid w:val="009550E7"/>
    <w:rsid w:val="00964C92"/>
    <w:rsid w:val="00965526"/>
    <w:rsid w:val="009875AF"/>
    <w:rsid w:val="00995E02"/>
    <w:rsid w:val="009A2F87"/>
    <w:rsid w:val="009B0E8B"/>
    <w:rsid w:val="009B0EAF"/>
    <w:rsid w:val="009D1B9E"/>
    <w:rsid w:val="009D22E0"/>
    <w:rsid w:val="009F23F1"/>
    <w:rsid w:val="00A12279"/>
    <w:rsid w:val="00A41448"/>
    <w:rsid w:val="00A52BB4"/>
    <w:rsid w:val="00A57098"/>
    <w:rsid w:val="00A57FB0"/>
    <w:rsid w:val="00A62167"/>
    <w:rsid w:val="00A64B56"/>
    <w:rsid w:val="00A73B9E"/>
    <w:rsid w:val="00A75165"/>
    <w:rsid w:val="00AE045D"/>
    <w:rsid w:val="00AE61A1"/>
    <w:rsid w:val="00B27EAF"/>
    <w:rsid w:val="00B32EEC"/>
    <w:rsid w:val="00B405E2"/>
    <w:rsid w:val="00B41AAC"/>
    <w:rsid w:val="00B441D9"/>
    <w:rsid w:val="00B516D1"/>
    <w:rsid w:val="00B527D4"/>
    <w:rsid w:val="00B61873"/>
    <w:rsid w:val="00B71437"/>
    <w:rsid w:val="00B72784"/>
    <w:rsid w:val="00B838EC"/>
    <w:rsid w:val="00B858C5"/>
    <w:rsid w:val="00B8665A"/>
    <w:rsid w:val="00BA2A0C"/>
    <w:rsid w:val="00BA4B57"/>
    <w:rsid w:val="00BC260B"/>
    <w:rsid w:val="00BC7181"/>
    <w:rsid w:val="00BD1706"/>
    <w:rsid w:val="00BD2DF6"/>
    <w:rsid w:val="00BD4E9C"/>
    <w:rsid w:val="00BD6F87"/>
    <w:rsid w:val="00BE41E1"/>
    <w:rsid w:val="00BF1DA9"/>
    <w:rsid w:val="00C01AE8"/>
    <w:rsid w:val="00C163F3"/>
    <w:rsid w:val="00C21905"/>
    <w:rsid w:val="00C37BD9"/>
    <w:rsid w:val="00C45B9F"/>
    <w:rsid w:val="00C52ED6"/>
    <w:rsid w:val="00C709AD"/>
    <w:rsid w:val="00C84ED3"/>
    <w:rsid w:val="00C87C22"/>
    <w:rsid w:val="00C955B7"/>
    <w:rsid w:val="00C9693E"/>
    <w:rsid w:val="00CA62CB"/>
    <w:rsid w:val="00CA63F8"/>
    <w:rsid w:val="00CA6969"/>
    <w:rsid w:val="00CB3FDC"/>
    <w:rsid w:val="00CC2EAC"/>
    <w:rsid w:val="00CD2A4C"/>
    <w:rsid w:val="00CE19AC"/>
    <w:rsid w:val="00CF1A95"/>
    <w:rsid w:val="00D05A08"/>
    <w:rsid w:val="00D209EE"/>
    <w:rsid w:val="00D22EB5"/>
    <w:rsid w:val="00D2512E"/>
    <w:rsid w:val="00D3533F"/>
    <w:rsid w:val="00D5400A"/>
    <w:rsid w:val="00D61949"/>
    <w:rsid w:val="00D72EB4"/>
    <w:rsid w:val="00D74183"/>
    <w:rsid w:val="00D842A2"/>
    <w:rsid w:val="00D93769"/>
    <w:rsid w:val="00DA29F4"/>
    <w:rsid w:val="00DA68B9"/>
    <w:rsid w:val="00DB19C9"/>
    <w:rsid w:val="00DB686C"/>
    <w:rsid w:val="00DC2539"/>
    <w:rsid w:val="00DD67CD"/>
    <w:rsid w:val="00DE16A2"/>
    <w:rsid w:val="00E0072B"/>
    <w:rsid w:val="00E02E71"/>
    <w:rsid w:val="00E0357C"/>
    <w:rsid w:val="00E108CC"/>
    <w:rsid w:val="00E13C5E"/>
    <w:rsid w:val="00E21EC5"/>
    <w:rsid w:val="00E31050"/>
    <w:rsid w:val="00E3437A"/>
    <w:rsid w:val="00E4634F"/>
    <w:rsid w:val="00E4767B"/>
    <w:rsid w:val="00E65600"/>
    <w:rsid w:val="00E92502"/>
    <w:rsid w:val="00E97CCA"/>
    <w:rsid w:val="00EB0AE9"/>
    <w:rsid w:val="00EB2A22"/>
    <w:rsid w:val="00EB4B27"/>
    <w:rsid w:val="00ED5ADD"/>
    <w:rsid w:val="00EE0A5F"/>
    <w:rsid w:val="00EE26B0"/>
    <w:rsid w:val="00F16526"/>
    <w:rsid w:val="00F26B9F"/>
    <w:rsid w:val="00F43D02"/>
    <w:rsid w:val="00F82580"/>
    <w:rsid w:val="00F8447B"/>
    <w:rsid w:val="00FA5222"/>
    <w:rsid w:val="00FA663F"/>
    <w:rsid w:val="00FB2A5F"/>
    <w:rsid w:val="00FC2735"/>
    <w:rsid w:val="00FC469C"/>
    <w:rsid w:val="00FD1F2D"/>
    <w:rsid w:val="00FE4794"/>
    <w:rsid w:val="04942936"/>
    <w:rsid w:val="1CED06F3"/>
    <w:rsid w:val="217A10F4"/>
    <w:rsid w:val="22012915"/>
    <w:rsid w:val="257C53A7"/>
    <w:rsid w:val="27DB65ED"/>
    <w:rsid w:val="2DD814A5"/>
    <w:rsid w:val="2EEF6A54"/>
    <w:rsid w:val="373F7FE3"/>
    <w:rsid w:val="3748171A"/>
    <w:rsid w:val="3B090409"/>
    <w:rsid w:val="3FB12A50"/>
    <w:rsid w:val="405014B2"/>
    <w:rsid w:val="412D18EC"/>
    <w:rsid w:val="442645C1"/>
    <w:rsid w:val="44AD5C8E"/>
    <w:rsid w:val="47665118"/>
    <w:rsid w:val="57640B9F"/>
    <w:rsid w:val="737E6D41"/>
    <w:rsid w:val="7A32799C"/>
    <w:rsid w:val="7DE70D1A"/>
    <w:rsid w:val="7EF7DBA1"/>
    <w:rsid w:val="7FFF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29C4E9"/>
  <w15:docId w15:val="{A8A79B75-4B66-41FE-8A23-FFA78F6C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asciiTheme="minorHAnsi" w:hAnsiTheme="minorHAnsi" w:cstheme="minorBidi"/>
      <w:kern w:val="2"/>
      <w:sz w:val="21"/>
      <w:szCs w:val="24"/>
    </w:rPr>
  </w:style>
  <w:style w:type="paragraph" w:styleId="1">
    <w:name w:val="heading 1"/>
    <w:basedOn w:val="a0"/>
    <w:next w:val="a0"/>
    <w:link w:val="10"/>
    <w:uiPriority w:val="9"/>
    <w:qFormat/>
    <w:pPr>
      <w:keepNext/>
      <w:keepLines/>
      <w:pageBreakBefore/>
      <w:numPr>
        <w:numId w:val="1"/>
      </w:numPr>
      <w:adjustRightInd w:val="0"/>
      <w:spacing w:before="120" w:after="200"/>
      <w:jc w:val="left"/>
      <w:textAlignment w:val="baseline"/>
      <w:outlineLvl w:val="0"/>
    </w:pPr>
    <w:rPr>
      <w:rFonts w:eastAsia="黑体"/>
      <w:kern w:val="44"/>
      <w:sz w:val="36"/>
      <w:szCs w:val="20"/>
    </w:rPr>
  </w:style>
  <w:style w:type="paragraph" w:styleId="2">
    <w:name w:val="heading 2"/>
    <w:basedOn w:val="a0"/>
    <w:next w:val="a0"/>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unhideWhenUsed/>
    <w:qFormat/>
    <w:pPr>
      <w:keepNext/>
      <w:keepLines/>
      <w:spacing w:before="260" w:after="260" w:line="416" w:lineRule="auto"/>
      <w:outlineLvl w:val="2"/>
    </w:pPr>
    <w:rPr>
      <w:b/>
      <w:bCs/>
      <w:sz w:val="32"/>
      <w:szCs w:val="32"/>
    </w:rPr>
  </w:style>
  <w:style w:type="paragraph" w:styleId="4">
    <w:name w:val="heading 4"/>
    <w:basedOn w:val="a0"/>
    <w:next w:val="a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qFormat/>
    <w:pPr>
      <w:jc w:val="left"/>
    </w:pPr>
  </w:style>
  <w:style w:type="paragraph" w:styleId="a6">
    <w:name w:val="Body Text"/>
    <w:basedOn w:val="a0"/>
    <w:qFormat/>
    <w:pPr>
      <w:spacing w:after="120"/>
    </w:pPr>
    <w:rPr>
      <w:rFonts w:eastAsia="宋体"/>
    </w:rPr>
  </w:style>
  <w:style w:type="paragraph" w:styleId="a7">
    <w:name w:val="Balloon Text"/>
    <w:basedOn w:val="a0"/>
    <w:link w:val="a8"/>
    <w:qFormat/>
    <w:rPr>
      <w:sz w:val="18"/>
      <w:szCs w:val="18"/>
    </w:rPr>
  </w:style>
  <w:style w:type="paragraph" w:styleId="a9">
    <w:name w:val="footer"/>
    <w:basedOn w:val="a0"/>
    <w:link w:val="aa"/>
    <w:uiPriority w:val="99"/>
    <w:qFormat/>
    <w:pPr>
      <w:tabs>
        <w:tab w:val="center" w:pos="4153"/>
        <w:tab w:val="right" w:pos="8306"/>
      </w:tabs>
      <w:snapToGrid w:val="0"/>
      <w:jc w:val="left"/>
    </w:pPr>
    <w:rPr>
      <w:sz w:val="18"/>
      <w:szCs w:val="18"/>
    </w:rPr>
  </w:style>
  <w:style w:type="paragraph" w:styleId="ab">
    <w:name w:val="header"/>
    <w:basedOn w:val="a0"/>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120" w:after="120"/>
      <w:jc w:val="left"/>
    </w:pPr>
    <w:rPr>
      <w:b/>
      <w:bCs/>
      <w:caps/>
      <w:sz w:val="20"/>
      <w:szCs w:val="20"/>
    </w:rPr>
  </w:style>
  <w:style w:type="paragraph" w:styleId="ad">
    <w:name w:val="Normal (Web)"/>
    <w:basedOn w:val="a0"/>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e">
    <w:name w:val="annotation subject"/>
    <w:basedOn w:val="a4"/>
    <w:next w:val="a4"/>
    <w:link w:val="af"/>
    <w:qFormat/>
    <w:rPr>
      <w:b/>
      <w:bCs/>
    </w:rPr>
  </w:style>
  <w:style w:type="table" w:styleId="a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1"/>
    <w:qFormat/>
  </w:style>
  <w:style w:type="character" w:styleId="af2">
    <w:name w:val="FollowedHyperlink"/>
    <w:basedOn w:val="a1"/>
    <w:qFormat/>
    <w:rPr>
      <w:color w:val="954F72" w:themeColor="followedHyperlink"/>
      <w:u w:val="single"/>
    </w:rPr>
  </w:style>
  <w:style w:type="character" w:styleId="af3">
    <w:name w:val="Hyperlink"/>
    <w:basedOn w:val="a1"/>
    <w:uiPriority w:val="99"/>
    <w:qFormat/>
    <w:rPr>
      <w:color w:val="0000FF"/>
      <w:u w:val="single"/>
    </w:rPr>
  </w:style>
  <w:style w:type="character" w:styleId="af4">
    <w:name w:val="annotation reference"/>
    <w:basedOn w:val="a1"/>
    <w:qFormat/>
    <w:rPr>
      <w:sz w:val="21"/>
      <w:szCs w:val="21"/>
    </w:rPr>
  </w:style>
  <w:style w:type="paragraph" w:customStyle="1" w:styleId="11">
    <w:name w:val="列表段落1"/>
    <w:basedOn w:val="a0"/>
    <w:uiPriority w:val="34"/>
    <w:qFormat/>
    <w:pPr>
      <w:ind w:firstLineChars="200" w:firstLine="420"/>
    </w:pPr>
  </w:style>
  <w:style w:type="paragraph" w:customStyle="1" w:styleId="a">
    <w:name w:val="正文_第三级标题_标号"/>
    <w:basedOn w:val="a0"/>
    <w:qFormat/>
    <w:pPr>
      <w:numPr>
        <w:numId w:val="2"/>
      </w:numPr>
    </w:pPr>
    <w:rPr>
      <w:rFonts w:eastAsia="宋体"/>
    </w:rPr>
  </w:style>
  <w:style w:type="character" w:customStyle="1" w:styleId="20">
    <w:name w:val="标题 2 字符"/>
    <w:basedOn w:val="a1"/>
    <w:link w:val="2"/>
    <w:uiPriority w:val="9"/>
    <w:qFormat/>
    <w:rPr>
      <w:rFonts w:asciiTheme="majorHAnsi" w:eastAsiaTheme="majorEastAsia" w:hAnsiTheme="majorHAnsi" w:cstheme="majorBidi"/>
      <w:b/>
      <w:bCs/>
      <w:kern w:val="2"/>
      <w:sz w:val="32"/>
      <w:szCs w:val="32"/>
    </w:rPr>
  </w:style>
  <w:style w:type="character" w:customStyle="1" w:styleId="a5">
    <w:name w:val="批注文字 字符"/>
    <w:basedOn w:val="a1"/>
    <w:link w:val="a4"/>
    <w:qFormat/>
    <w:rPr>
      <w:rFonts w:asciiTheme="minorHAnsi" w:hAnsiTheme="minorHAnsi" w:cstheme="minorBidi"/>
      <w:kern w:val="2"/>
      <w:sz w:val="21"/>
      <w:szCs w:val="24"/>
    </w:rPr>
  </w:style>
  <w:style w:type="character" w:customStyle="1" w:styleId="af">
    <w:name w:val="批注主题 字符"/>
    <w:basedOn w:val="a5"/>
    <w:link w:val="ae"/>
    <w:qFormat/>
    <w:rPr>
      <w:rFonts w:asciiTheme="minorHAnsi" w:hAnsiTheme="minorHAnsi" w:cstheme="minorBidi"/>
      <w:b/>
      <w:bCs/>
      <w:kern w:val="2"/>
      <w:sz w:val="21"/>
      <w:szCs w:val="24"/>
    </w:rPr>
  </w:style>
  <w:style w:type="character" w:customStyle="1" w:styleId="a8">
    <w:name w:val="批注框文本 字符"/>
    <w:basedOn w:val="a1"/>
    <w:link w:val="a7"/>
    <w:qFormat/>
    <w:rPr>
      <w:rFonts w:asciiTheme="minorHAnsi" w:hAnsiTheme="minorHAnsi" w:cstheme="minorBidi"/>
      <w:kern w:val="2"/>
      <w:sz w:val="18"/>
      <w:szCs w:val="18"/>
    </w:rPr>
  </w:style>
  <w:style w:type="paragraph" w:customStyle="1" w:styleId="21">
    <w:name w:val="列表段落2"/>
    <w:basedOn w:val="a0"/>
    <w:uiPriority w:val="34"/>
    <w:qFormat/>
    <w:pPr>
      <w:ind w:firstLineChars="200" w:firstLine="420"/>
    </w:pPr>
  </w:style>
  <w:style w:type="character" w:customStyle="1" w:styleId="12">
    <w:name w:val="未处理的提及1"/>
    <w:basedOn w:val="a1"/>
    <w:uiPriority w:val="99"/>
    <w:unhideWhenUsed/>
    <w:qFormat/>
    <w:rPr>
      <w:color w:val="605E5C"/>
      <w:shd w:val="clear" w:color="auto" w:fill="E1DFDD"/>
    </w:rPr>
  </w:style>
  <w:style w:type="character" w:customStyle="1" w:styleId="ac">
    <w:name w:val="页眉 字符"/>
    <w:basedOn w:val="a1"/>
    <w:link w:val="ab"/>
    <w:uiPriority w:val="99"/>
    <w:qFormat/>
    <w:rPr>
      <w:rFonts w:asciiTheme="minorHAnsi" w:hAnsiTheme="minorHAnsi" w:cstheme="minorBidi"/>
      <w:kern w:val="2"/>
      <w:sz w:val="18"/>
      <w:szCs w:val="18"/>
    </w:rPr>
  </w:style>
  <w:style w:type="character" w:customStyle="1" w:styleId="aa">
    <w:name w:val="页脚 字符"/>
    <w:basedOn w:val="a1"/>
    <w:link w:val="a9"/>
    <w:uiPriority w:val="99"/>
    <w:qFormat/>
    <w:rPr>
      <w:rFonts w:asciiTheme="minorHAnsi" w:hAnsiTheme="minorHAnsi" w:cstheme="minorBidi"/>
      <w:kern w:val="2"/>
      <w:sz w:val="18"/>
      <w:szCs w:val="18"/>
    </w:rPr>
  </w:style>
  <w:style w:type="character" w:customStyle="1" w:styleId="10">
    <w:name w:val="标题 1 字符"/>
    <w:basedOn w:val="a1"/>
    <w:link w:val="1"/>
    <w:uiPriority w:val="9"/>
    <w:qFormat/>
    <w:rPr>
      <w:rFonts w:asciiTheme="minorHAnsi" w:eastAsia="黑体" w:hAnsiTheme="minorHAnsi" w:cstheme="minorBidi"/>
      <w:kern w:val="44"/>
      <w:sz w:val="36"/>
    </w:rPr>
  </w:style>
  <w:style w:type="character" w:styleId="af5">
    <w:name w:val="Unresolved Mention"/>
    <w:basedOn w:val="a1"/>
    <w:uiPriority w:val="99"/>
    <w:semiHidden/>
    <w:unhideWhenUsed/>
    <w:rsid w:val="00BC260B"/>
    <w:rPr>
      <w:color w:val="605E5C"/>
      <w:shd w:val="clear" w:color="auto" w:fill="E1DFDD"/>
    </w:rPr>
  </w:style>
  <w:style w:type="paragraph" w:styleId="af6">
    <w:name w:val="List Paragraph"/>
    <w:basedOn w:val="a0"/>
    <w:uiPriority w:val="99"/>
    <w:rsid w:val="00BC26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1181">
      <w:bodyDiv w:val="1"/>
      <w:marLeft w:val="0"/>
      <w:marRight w:val="0"/>
      <w:marTop w:val="0"/>
      <w:marBottom w:val="0"/>
      <w:divBdr>
        <w:top w:val="none" w:sz="0" w:space="0" w:color="auto"/>
        <w:left w:val="none" w:sz="0" w:space="0" w:color="auto"/>
        <w:bottom w:val="none" w:sz="0" w:space="0" w:color="auto"/>
        <w:right w:val="none" w:sz="0" w:space="0" w:color="auto"/>
      </w:divBdr>
    </w:div>
    <w:div w:id="318386713">
      <w:bodyDiv w:val="1"/>
      <w:marLeft w:val="0"/>
      <w:marRight w:val="0"/>
      <w:marTop w:val="0"/>
      <w:marBottom w:val="0"/>
      <w:divBdr>
        <w:top w:val="none" w:sz="0" w:space="0" w:color="auto"/>
        <w:left w:val="none" w:sz="0" w:space="0" w:color="auto"/>
        <w:bottom w:val="none" w:sz="0" w:space="0" w:color="auto"/>
        <w:right w:val="none" w:sz="0" w:space="0" w:color="auto"/>
      </w:divBdr>
    </w:div>
    <w:div w:id="349912506">
      <w:bodyDiv w:val="1"/>
      <w:marLeft w:val="0"/>
      <w:marRight w:val="0"/>
      <w:marTop w:val="0"/>
      <w:marBottom w:val="0"/>
      <w:divBdr>
        <w:top w:val="none" w:sz="0" w:space="0" w:color="auto"/>
        <w:left w:val="none" w:sz="0" w:space="0" w:color="auto"/>
        <w:bottom w:val="none" w:sz="0" w:space="0" w:color="auto"/>
        <w:right w:val="none" w:sz="0" w:space="0" w:color="auto"/>
      </w:divBdr>
    </w:div>
    <w:div w:id="456485652">
      <w:bodyDiv w:val="1"/>
      <w:marLeft w:val="0"/>
      <w:marRight w:val="0"/>
      <w:marTop w:val="0"/>
      <w:marBottom w:val="0"/>
      <w:divBdr>
        <w:top w:val="none" w:sz="0" w:space="0" w:color="auto"/>
        <w:left w:val="none" w:sz="0" w:space="0" w:color="auto"/>
        <w:bottom w:val="none" w:sz="0" w:space="0" w:color="auto"/>
        <w:right w:val="none" w:sz="0" w:space="0" w:color="auto"/>
      </w:divBdr>
    </w:div>
    <w:div w:id="477722763">
      <w:bodyDiv w:val="1"/>
      <w:marLeft w:val="0"/>
      <w:marRight w:val="0"/>
      <w:marTop w:val="0"/>
      <w:marBottom w:val="0"/>
      <w:divBdr>
        <w:top w:val="none" w:sz="0" w:space="0" w:color="auto"/>
        <w:left w:val="none" w:sz="0" w:space="0" w:color="auto"/>
        <w:bottom w:val="none" w:sz="0" w:space="0" w:color="auto"/>
        <w:right w:val="none" w:sz="0" w:space="0" w:color="auto"/>
      </w:divBdr>
    </w:div>
    <w:div w:id="5199787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096">
          <w:marLeft w:val="0"/>
          <w:marRight w:val="0"/>
          <w:marTop w:val="0"/>
          <w:marBottom w:val="0"/>
          <w:divBdr>
            <w:top w:val="none" w:sz="0" w:space="0" w:color="auto"/>
            <w:left w:val="none" w:sz="0" w:space="0" w:color="auto"/>
            <w:bottom w:val="none" w:sz="0" w:space="0" w:color="auto"/>
            <w:right w:val="none" w:sz="0" w:space="0" w:color="auto"/>
          </w:divBdr>
          <w:divsChild>
            <w:div w:id="1906719728">
              <w:marLeft w:val="0"/>
              <w:marRight w:val="0"/>
              <w:marTop w:val="0"/>
              <w:marBottom w:val="0"/>
              <w:divBdr>
                <w:top w:val="none" w:sz="0" w:space="0" w:color="auto"/>
                <w:left w:val="none" w:sz="0" w:space="0" w:color="auto"/>
                <w:bottom w:val="none" w:sz="0" w:space="0" w:color="auto"/>
                <w:right w:val="none" w:sz="0" w:space="0" w:color="auto"/>
              </w:divBdr>
            </w:div>
            <w:div w:id="136262466">
              <w:marLeft w:val="0"/>
              <w:marRight w:val="0"/>
              <w:marTop w:val="0"/>
              <w:marBottom w:val="0"/>
              <w:divBdr>
                <w:top w:val="none" w:sz="0" w:space="0" w:color="auto"/>
                <w:left w:val="none" w:sz="0" w:space="0" w:color="auto"/>
                <w:bottom w:val="none" w:sz="0" w:space="0" w:color="auto"/>
                <w:right w:val="none" w:sz="0" w:space="0" w:color="auto"/>
              </w:divBdr>
            </w:div>
            <w:div w:id="208348365">
              <w:marLeft w:val="0"/>
              <w:marRight w:val="0"/>
              <w:marTop w:val="0"/>
              <w:marBottom w:val="0"/>
              <w:divBdr>
                <w:top w:val="none" w:sz="0" w:space="0" w:color="auto"/>
                <w:left w:val="none" w:sz="0" w:space="0" w:color="auto"/>
                <w:bottom w:val="none" w:sz="0" w:space="0" w:color="auto"/>
                <w:right w:val="none" w:sz="0" w:space="0" w:color="auto"/>
              </w:divBdr>
            </w:div>
            <w:div w:id="1881748021">
              <w:marLeft w:val="0"/>
              <w:marRight w:val="0"/>
              <w:marTop w:val="0"/>
              <w:marBottom w:val="0"/>
              <w:divBdr>
                <w:top w:val="none" w:sz="0" w:space="0" w:color="auto"/>
                <w:left w:val="none" w:sz="0" w:space="0" w:color="auto"/>
                <w:bottom w:val="none" w:sz="0" w:space="0" w:color="auto"/>
                <w:right w:val="none" w:sz="0" w:space="0" w:color="auto"/>
              </w:divBdr>
            </w:div>
            <w:div w:id="1043671121">
              <w:marLeft w:val="0"/>
              <w:marRight w:val="0"/>
              <w:marTop w:val="0"/>
              <w:marBottom w:val="0"/>
              <w:divBdr>
                <w:top w:val="none" w:sz="0" w:space="0" w:color="auto"/>
                <w:left w:val="none" w:sz="0" w:space="0" w:color="auto"/>
                <w:bottom w:val="none" w:sz="0" w:space="0" w:color="auto"/>
                <w:right w:val="none" w:sz="0" w:space="0" w:color="auto"/>
              </w:divBdr>
            </w:div>
            <w:div w:id="818153036">
              <w:marLeft w:val="0"/>
              <w:marRight w:val="0"/>
              <w:marTop w:val="0"/>
              <w:marBottom w:val="0"/>
              <w:divBdr>
                <w:top w:val="none" w:sz="0" w:space="0" w:color="auto"/>
                <w:left w:val="none" w:sz="0" w:space="0" w:color="auto"/>
                <w:bottom w:val="none" w:sz="0" w:space="0" w:color="auto"/>
                <w:right w:val="none" w:sz="0" w:space="0" w:color="auto"/>
              </w:divBdr>
            </w:div>
            <w:div w:id="545340073">
              <w:marLeft w:val="0"/>
              <w:marRight w:val="0"/>
              <w:marTop w:val="0"/>
              <w:marBottom w:val="0"/>
              <w:divBdr>
                <w:top w:val="none" w:sz="0" w:space="0" w:color="auto"/>
                <w:left w:val="none" w:sz="0" w:space="0" w:color="auto"/>
                <w:bottom w:val="none" w:sz="0" w:space="0" w:color="auto"/>
                <w:right w:val="none" w:sz="0" w:space="0" w:color="auto"/>
              </w:divBdr>
            </w:div>
            <w:div w:id="2146583277">
              <w:marLeft w:val="0"/>
              <w:marRight w:val="0"/>
              <w:marTop w:val="0"/>
              <w:marBottom w:val="0"/>
              <w:divBdr>
                <w:top w:val="none" w:sz="0" w:space="0" w:color="auto"/>
                <w:left w:val="none" w:sz="0" w:space="0" w:color="auto"/>
                <w:bottom w:val="none" w:sz="0" w:space="0" w:color="auto"/>
                <w:right w:val="none" w:sz="0" w:space="0" w:color="auto"/>
              </w:divBdr>
            </w:div>
            <w:div w:id="658464581">
              <w:marLeft w:val="0"/>
              <w:marRight w:val="0"/>
              <w:marTop w:val="0"/>
              <w:marBottom w:val="0"/>
              <w:divBdr>
                <w:top w:val="none" w:sz="0" w:space="0" w:color="auto"/>
                <w:left w:val="none" w:sz="0" w:space="0" w:color="auto"/>
                <w:bottom w:val="none" w:sz="0" w:space="0" w:color="auto"/>
                <w:right w:val="none" w:sz="0" w:space="0" w:color="auto"/>
              </w:divBdr>
            </w:div>
            <w:div w:id="2081441615">
              <w:marLeft w:val="0"/>
              <w:marRight w:val="0"/>
              <w:marTop w:val="0"/>
              <w:marBottom w:val="0"/>
              <w:divBdr>
                <w:top w:val="none" w:sz="0" w:space="0" w:color="auto"/>
                <w:left w:val="none" w:sz="0" w:space="0" w:color="auto"/>
                <w:bottom w:val="none" w:sz="0" w:space="0" w:color="auto"/>
                <w:right w:val="none" w:sz="0" w:space="0" w:color="auto"/>
              </w:divBdr>
            </w:div>
            <w:div w:id="1285387525">
              <w:marLeft w:val="0"/>
              <w:marRight w:val="0"/>
              <w:marTop w:val="0"/>
              <w:marBottom w:val="0"/>
              <w:divBdr>
                <w:top w:val="none" w:sz="0" w:space="0" w:color="auto"/>
                <w:left w:val="none" w:sz="0" w:space="0" w:color="auto"/>
                <w:bottom w:val="none" w:sz="0" w:space="0" w:color="auto"/>
                <w:right w:val="none" w:sz="0" w:space="0" w:color="auto"/>
              </w:divBdr>
            </w:div>
            <w:div w:id="2103909379">
              <w:marLeft w:val="0"/>
              <w:marRight w:val="0"/>
              <w:marTop w:val="0"/>
              <w:marBottom w:val="0"/>
              <w:divBdr>
                <w:top w:val="none" w:sz="0" w:space="0" w:color="auto"/>
                <w:left w:val="none" w:sz="0" w:space="0" w:color="auto"/>
                <w:bottom w:val="none" w:sz="0" w:space="0" w:color="auto"/>
                <w:right w:val="none" w:sz="0" w:space="0" w:color="auto"/>
              </w:divBdr>
            </w:div>
            <w:div w:id="8913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7967">
      <w:bodyDiv w:val="1"/>
      <w:marLeft w:val="0"/>
      <w:marRight w:val="0"/>
      <w:marTop w:val="0"/>
      <w:marBottom w:val="0"/>
      <w:divBdr>
        <w:top w:val="none" w:sz="0" w:space="0" w:color="auto"/>
        <w:left w:val="none" w:sz="0" w:space="0" w:color="auto"/>
        <w:bottom w:val="none" w:sz="0" w:space="0" w:color="auto"/>
        <w:right w:val="none" w:sz="0" w:space="0" w:color="auto"/>
      </w:divBdr>
    </w:div>
    <w:div w:id="645622112">
      <w:bodyDiv w:val="1"/>
      <w:marLeft w:val="0"/>
      <w:marRight w:val="0"/>
      <w:marTop w:val="0"/>
      <w:marBottom w:val="0"/>
      <w:divBdr>
        <w:top w:val="none" w:sz="0" w:space="0" w:color="auto"/>
        <w:left w:val="none" w:sz="0" w:space="0" w:color="auto"/>
        <w:bottom w:val="none" w:sz="0" w:space="0" w:color="auto"/>
        <w:right w:val="none" w:sz="0" w:space="0" w:color="auto"/>
      </w:divBdr>
    </w:div>
    <w:div w:id="682560821">
      <w:bodyDiv w:val="1"/>
      <w:marLeft w:val="0"/>
      <w:marRight w:val="0"/>
      <w:marTop w:val="0"/>
      <w:marBottom w:val="0"/>
      <w:divBdr>
        <w:top w:val="none" w:sz="0" w:space="0" w:color="auto"/>
        <w:left w:val="none" w:sz="0" w:space="0" w:color="auto"/>
        <w:bottom w:val="none" w:sz="0" w:space="0" w:color="auto"/>
        <w:right w:val="none" w:sz="0" w:space="0" w:color="auto"/>
      </w:divBdr>
    </w:div>
    <w:div w:id="761923098">
      <w:bodyDiv w:val="1"/>
      <w:marLeft w:val="0"/>
      <w:marRight w:val="0"/>
      <w:marTop w:val="0"/>
      <w:marBottom w:val="0"/>
      <w:divBdr>
        <w:top w:val="none" w:sz="0" w:space="0" w:color="auto"/>
        <w:left w:val="none" w:sz="0" w:space="0" w:color="auto"/>
        <w:bottom w:val="none" w:sz="0" w:space="0" w:color="auto"/>
        <w:right w:val="none" w:sz="0" w:space="0" w:color="auto"/>
      </w:divBdr>
    </w:div>
    <w:div w:id="784882779">
      <w:bodyDiv w:val="1"/>
      <w:marLeft w:val="0"/>
      <w:marRight w:val="0"/>
      <w:marTop w:val="0"/>
      <w:marBottom w:val="0"/>
      <w:divBdr>
        <w:top w:val="none" w:sz="0" w:space="0" w:color="auto"/>
        <w:left w:val="none" w:sz="0" w:space="0" w:color="auto"/>
        <w:bottom w:val="none" w:sz="0" w:space="0" w:color="auto"/>
        <w:right w:val="none" w:sz="0" w:space="0" w:color="auto"/>
      </w:divBdr>
    </w:div>
    <w:div w:id="791630090">
      <w:bodyDiv w:val="1"/>
      <w:marLeft w:val="0"/>
      <w:marRight w:val="0"/>
      <w:marTop w:val="0"/>
      <w:marBottom w:val="0"/>
      <w:divBdr>
        <w:top w:val="none" w:sz="0" w:space="0" w:color="auto"/>
        <w:left w:val="none" w:sz="0" w:space="0" w:color="auto"/>
        <w:bottom w:val="none" w:sz="0" w:space="0" w:color="auto"/>
        <w:right w:val="none" w:sz="0" w:space="0" w:color="auto"/>
      </w:divBdr>
    </w:div>
    <w:div w:id="879975215">
      <w:bodyDiv w:val="1"/>
      <w:marLeft w:val="0"/>
      <w:marRight w:val="0"/>
      <w:marTop w:val="0"/>
      <w:marBottom w:val="0"/>
      <w:divBdr>
        <w:top w:val="none" w:sz="0" w:space="0" w:color="auto"/>
        <w:left w:val="none" w:sz="0" w:space="0" w:color="auto"/>
        <w:bottom w:val="none" w:sz="0" w:space="0" w:color="auto"/>
        <w:right w:val="none" w:sz="0" w:space="0" w:color="auto"/>
      </w:divBdr>
    </w:div>
    <w:div w:id="920993198">
      <w:bodyDiv w:val="1"/>
      <w:marLeft w:val="0"/>
      <w:marRight w:val="0"/>
      <w:marTop w:val="0"/>
      <w:marBottom w:val="0"/>
      <w:divBdr>
        <w:top w:val="none" w:sz="0" w:space="0" w:color="auto"/>
        <w:left w:val="none" w:sz="0" w:space="0" w:color="auto"/>
        <w:bottom w:val="none" w:sz="0" w:space="0" w:color="auto"/>
        <w:right w:val="none" w:sz="0" w:space="0" w:color="auto"/>
      </w:divBdr>
      <w:divsChild>
        <w:div w:id="415439492">
          <w:marLeft w:val="0"/>
          <w:marRight w:val="0"/>
          <w:marTop w:val="0"/>
          <w:marBottom w:val="0"/>
          <w:divBdr>
            <w:top w:val="none" w:sz="0" w:space="0" w:color="auto"/>
            <w:left w:val="none" w:sz="0" w:space="0" w:color="auto"/>
            <w:bottom w:val="none" w:sz="0" w:space="0" w:color="auto"/>
            <w:right w:val="none" w:sz="0" w:space="0" w:color="auto"/>
          </w:divBdr>
          <w:divsChild>
            <w:div w:id="995380259">
              <w:marLeft w:val="0"/>
              <w:marRight w:val="0"/>
              <w:marTop w:val="0"/>
              <w:marBottom w:val="0"/>
              <w:divBdr>
                <w:top w:val="none" w:sz="0" w:space="0" w:color="auto"/>
                <w:left w:val="none" w:sz="0" w:space="0" w:color="auto"/>
                <w:bottom w:val="none" w:sz="0" w:space="0" w:color="auto"/>
                <w:right w:val="none" w:sz="0" w:space="0" w:color="auto"/>
              </w:divBdr>
            </w:div>
            <w:div w:id="1930192719">
              <w:marLeft w:val="0"/>
              <w:marRight w:val="0"/>
              <w:marTop w:val="0"/>
              <w:marBottom w:val="0"/>
              <w:divBdr>
                <w:top w:val="none" w:sz="0" w:space="0" w:color="auto"/>
                <w:left w:val="none" w:sz="0" w:space="0" w:color="auto"/>
                <w:bottom w:val="none" w:sz="0" w:space="0" w:color="auto"/>
                <w:right w:val="none" w:sz="0" w:space="0" w:color="auto"/>
              </w:divBdr>
            </w:div>
            <w:div w:id="1858959277">
              <w:marLeft w:val="0"/>
              <w:marRight w:val="0"/>
              <w:marTop w:val="0"/>
              <w:marBottom w:val="0"/>
              <w:divBdr>
                <w:top w:val="none" w:sz="0" w:space="0" w:color="auto"/>
                <w:left w:val="none" w:sz="0" w:space="0" w:color="auto"/>
                <w:bottom w:val="none" w:sz="0" w:space="0" w:color="auto"/>
                <w:right w:val="none" w:sz="0" w:space="0" w:color="auto"/>
              </w:divBdr>
            </w:div>
            <w:div w:id="1419642915">
              <w:marLeft w:val="0"/>
              <w:marRight w:val="0"/>
              <w:marTop w:val="0"/>
              <w:marBottom w:val="0"/>
              <w:divBdr>
                <w:top w:val="none" w:sz="0" w:space="0" w:color="auto"/>
                <w:left w:val="none" w:sz="0" w:space="0" w:color="auto"/>
                <w:bottom w:val="none" w:sz="0" w:space="0" w:color="auto"/>
                <w:right w:val="none" w:sz="0" w:space="0" w:color="auto"/>
              </w:divBdr>
            </w:div>
            <w:div w:id="661274417">
              <w:marLeft w:val="0"/>
              <w:marRight w:val="0"/>
              <w:marTop w:val="0"/>
              <w:marBottom w:val="0"/>
              <w:divBdr>
                <w:top w:val="none" w:sz="0" w:space="0" w:color="auto"/>
                <w:left w:val="none" w:sz="0" w:space="0" w:color="auto"/>
                <w:bottom w:val="none" w:sz="0" w:space="0" w:color="auto"/>
                <w:right w:val="none" w:sz="0" w:space="0" w:color="auto"/>
              </w:divBdr>
            </w:div>
            <w:div w:id="1301306100">
              <w:marLeft w:val="0"/>
              <w:marRight w:val="0"/>
              <w:marTop w:val="0"/>
              <w:marBottom w:val="0"/>
              <w:divBdr>
                <w:top w:val="none" w:sz="0" w:space="0" w:color="auto"/>
                <w:left w:val="none" w:sz="0" w:space="0" w:color="auto"/>
                <w:bottom w:val="none" w:sz="0" w:space="0" w:color="auto"/>
                <w:right w:val="none" w:sz="0" w:space="0" w:color="auto"/>
              </w:divBdr>
            </w:div>
            <w:div w:id="1748069315">
              <w:marLeft w:val="0"/>
              <w:marRight w:val="0"/>
              <w:marTop w:val="0"/>
              <w:marBottom w:val="0"/>
              <w:divBdr>
                <w:top w:val="none" w:sz="0" w:space="0" w:color="auto"/>
                <w:left w:val="none" w:sz="0" w:space="0" w:color="auto"/>
                <w:bottom w:val="none" w:sz="0" w:space="0" w:color="auto"/>
                <w:right w:val="none" w:sz="0" w:space="0" w:color="auto"/>
              </w:divBdr>
            </w:div>
            <w:div w:id="893657745">
              <w:marLeft w:val="0"/>
              <w:marRight w:val="0"/>
              <w:marTop w:val="0"/>
              <w:marBottom w:val="0"/>
              <w:divBdr>
                <w:top w:val="none" w:sz="0" w:space="0" w:color="auto"/>
                <w:left w:val="none" w:sz="0" w:space="0" w:color="auto"/>
                <w:bottom w:val="none" w:sz="0" w:space="0" w:color="auto"/>
                <w:right w:val="none" w:sz="0" w:space="0" w:color="auto"/>
              </w:divBdr>
            </w:div>
            <w:div w:id="865942401">
              <w:marLeft w:val="0"/>
              <w:marRight w:val="0"/>
              <w:marTop w:val="0"/>
              <w:marBottom w:val="0"/>
              <w:divBdr>
                <w:top w:val="none" w:sz="0" w:space="0" w:color="auto"/>
                <w:left w:val="none" w:sz="0" w:space="0" w:color="auto"/>
                <w:bottom w:val="none" w:sz="0" w:space="0" w:color="auto"/>
                <w:right w:val="none" w:sz="0" w:space="0" w:color="auto"/>
              </w:divBdr>
            </w:div>
            <w:div w:id="1620603146">
              <w:marLeft w:val="0"/>
              <w:marRight w:val="0"/>
              <w:marTop w:val="0"/>
              <w:marBottom w:val="0"/>
              <w:divBdr>
                <w:top w:val="none" w:sz="0" w:space="0" w:color="auto"/>
                <w:left w:val="none" w:sz="0" w:space="0" w:color="auto"/>
                <w:bottom w:val="none" w:sz="0" w:space="0" w:color="auto"/>
                <w:right w:val="none" w:sz="0" w:space="0" w:color="auto"/>
              </w:divBdr>
            </w:div>
            <w:div w:id="11199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8823">
      <w:bodyDiv w:val="1"/>
      <w:marLeft w:val="0"/>
      <w:marRight w:val="0"/>
      <w:marTop w:val="0"/>
      <w:marBottom w:val="0"/>
      <w:divBdr>
        <w:top w:val="none" w:sz="0" w:space="0" w:color="auto"/>
        <w:left w:val="none" w:sz="0" w:space="0" w:color="auto"/>
        <w:bottom w:val="none" w:sz="0" w:space="0" w:color="auto"/>
        <w:right w:val="none" w:sz="0" w:space="0" w:color="auto"/>
      </w:divBdr>
    </w:div>
    <w:div w:id="1089622964">
      <w:bodyDiv w:val="1"/>
      <w:marLeft w:val="0"/>
      <w:marRight w:val="0"/>
      <w:marTop w:val="0"/>
      <w:marBottom w:val="0"/>
      <w:divBdr>
        <w:top w:val="none" w:sz="0" w:space="0" w:color="auto"/>
        <w:left w:val="none" w:sz="0" w:space="0" w:color="auto"/>
        <w:bottom w:val="none" w:sz="0" w:space="0" w:color="auto"/>
        <w:right w:val="none" w:sz="0" w:space="0" w:color="auto"/>
      </w:divBdr>
    </w:div>
    <w:div w:id="1288194111">
      <w:bodyDiv w:val="1"/>
      <w:marLeft w:val="0"/>
      <w:marRight w:val="0"/>
      <w:marTop w:val="0"/>
      <w:marBottom w:val="0"/>
      <w:divBdr>
        <w:top w:val="none" w:sz="0" w:space="0" w:color="auto"/>
        <w:left w:val="none" w:sz="0" w:space="0" w:color="auto"/>
        <w:bottom w:val="none" w:sz="0" w:space="0" w:color="auto"/>
        <w:right w:val="none" w:sz="0" w:space="0" w:color="auto"/>
      </w:divBdr>
    </w:div>
    <w:div w:id="1341080495">
      <w:bodyDiv w:val="1"/>
      <w:marLeft w:val="0"/>
      <w:marRight w:val="0"/>
      <w:marTop w:val="0"/>
      <w:marBottom w:val="0"/>
      <w:divBdr>
        <w:top w:val="none" w:sz="0" w:space="0" w:color="auto"/>
        <w:left w:val="none" w:sz="0" w:space="0" w:color="auto"/>
        <w:bottom w:val="none" w:sz="0" w:space="0" w:color="auto"/>
        <w:right w:val="none" w:sz="0" w:space="0" w:color="auto"/>
      </w:divBdr>
    </w:div>
    <w:div w:id="1434015722">
      <w:bodyDiv w:val="1"/>
      <w:marLeft w:val="0"/>
      <w:marRight w:val="0"/>
      <w:marTop w:val="0"/>
      <w:marBottom w:val="0"/>
      <w:divBdr>
        <w:top w:val="none" w:sz="0" w:space="0" w:color="auto"/>
        <w:left w:val="none" w:sz="0" w:space="0" w:color="auto"/>
        <w:bottom w:val="none" w:sz="0" w:space="0" w:color="auto"/>
        <w:right w:val="none" w:sz="0" w:space="0" w:color="auto"/>
      </w:divBdr>
    </w:div>
    <w:div w:id="1444570319">
      <w:bodyDiv w:val="1"/>
      <w:marLeft w:val="0"/>
      <w:marRight w:val="0"/>
      <w:marTop w:val="0"/>
      <w:marBottom w:val="0"/>
      <w:divBdr>
        <w:top w:val="none" w:sz="0" w:space="0" w:color="auto"/>
        <w:left w:val="none" w:sz="0" w:space="0" w:color="auto"/>
        <w:bottom w:val="none" w:sz="0" w:space="0" w:color="auto"/>
        <w:right w:val="none" w:sz="0" w:space="0" w:color="auto"/>
      </w:divBdr>
    </w:div>
    <w:div w:id="1457600050">
      <w:bodyDiv w:val="1"/>
      <w:marLeft w:val="0"/>
      <w:marRight w:val="0"/>
      <w:marTop w:val="0"/>
      <w:marBottom w:val="0"/>
      <w:divBdr>
        <w:top w:val="none" w:sz="0" w:space="0" w:color="auto"/>
        <w:left w:val="none" w:sz="0" w:space="0" w:color="auto"/>
        <w:bottom w:val="none" w:sz="0" w:space="0" w:color="auto"/>
        <w:right w:val="none" w:sz="0" w:space="0" w:color="auto"/>
      </w:divBdr>
    </w:div>
    <w:div w:id="1545289393">
      <w:bodyDiv w:val="1"/>
      <w:marLeft w:val="0"/>
      <w:marRight w:val="0"/>
      <w:marTop w:val="0"/>
      <w:marBottom w:val="0"/>
      <w:divBdr>
        <w:top w:val="none" w:sz="0" w:space="0" w:color="auto"/>
        <w:left w:val="none" w:sz="0" w:space="0" w:color="auto"/>
        <w:bottom w:val="none" w:sz="0" w:space="0" w:color="auto"/>
        <w:right w:val="none" w:sz="0" w:space="0" w:color="auto"/>
      </w:divBdr>
    </w:div>
    <w:div w:id="1561554798">
      <w:bodyDiv w:val="1"/>
      <w:marLeft w:val="0"/>
      <w:marRight w:val="0"/>
      <w:marTop w:val="0"/>
      <w:marBottom w:val="0"/>
      <w:divBdr>
        <w:top w:val="none" w:sz="0" w:space="0" w:color="auto"/>
        <w:left w:val="none" w:sz="0" w:space="0" w:color="auto"/>
        <w:bottom w:val="none" w:sz="0" w:space="0" w:color="auto"/>
        <w:right w:val="none" w:sz="0" w:space="0" w:color="auto"/>
      </w:divBdr>
    </w:div>
    <w:div w:id="1637295118">
      <w:bodyDiv w:val="1"/>
      <w:marLeft w:val="0"/>
      <w:marRight w:val="0"/>
      <w:marTop w:val="0"/>
      <w:marBottom w:val="0"/>
      <w:divBdr>
        <w:top w:val="none" w:sz="0" w:space="0" w:color="auto"/>
        <w:left w:val="none" w:sz="0" w:space="0" w:color="auto"/>
        <w:bottom w:val="none" w:sz="0" w:space="0" w:color="auto"/>
        <w:right w:val="none" w:sz="0" w:space="0" w:color="auto"/>
      </w:divBdr>
    </w:div>
    <w:div w:id="1787768430">
      <w:bodyDiv w:val="1"/>
      <w:marLeft w:val="0"/>
      <w:marRight w:val="0"/>
      <w:marTop w:val="0"/>
      <w:marBottom w:val="0"/>
      <w:divBdr>
        <w:top w:val="none" w:sz="0" w:space="0" w:color="auto"/>
        <w:left w:val="none" w:sz="0" w:space="0" w:color="auto"/>
        <w:bottom w:val="none" w:sz="0" w:space="0" w:color="auto"/>
        <w:right w:val="none" w:sz="0" w:space="0" w:color="auto"/>
      </w:divBdr>
    </w:div>
    <w:div w:id="2032098253">
      <w:bodyDiv w:val="1"/>
      <w:marLeft w:val="0"/>
      <w:marRight w:val="0"/>
      <w:marTop w:val="0"/>
      <w:marBottom w:val="0"/>
      <w:divBdr>
        <w:top w:val="none" w:sz="0" w:space="0" w:color="auto"/>
        <w:left w:val="none" w:sz="0" w:space="0" w:color="auto"/>
        <w:bottom w:val="none" w:sz="0" w:space="0" w:color="auto"/>
        <w:right w:val="none" w:sz="0" w:space="0" w:color="auto"/>
      </w:divBdr>
      <w:divsChild>
        <w:div w:id="1556237097">
          <w:marLeft w:val="0"/>
          <w:marRight w:val="0"/>
          <w:marTop w:val="0"/>
          <w:marBottom w:val="0"/>
          <w:divBdr>
            <w:top w:val="none" w:sz="0" w:space="0" w:color="auto"/>
            <w:left w:val="none" w:sz="0" w:space="0" w:color="auto"/>
            <w:bottom w:val="none" w:sz="0" w:space="0" w:color="auto"/>
            <w:right w:val="none" w:sz="0" w:space="0" w:color="auto"/>
          </w:divBdr>
          <w:divsChild>
            <w:div w:id="529077190">
              <w:marLeft w:val="0"/>
              <w:marRight w:val="0"/>
              <w:marTop w:val="0"/>
              <w:marBottom w:val="0"/>
              <w:divBdr>
                <w:top w:val="none" w:sz="0" w:space="0" w:color="auto"/>
                <w:left w:val="none" w:sz="0" w:space="0" w:color="auto"/>
                <w:bottom w:val="none" w:sz="0" w:space="0" w:color="auto"/>
                <w:right w:val="none" w:sz="0" w:space="0" w:color="auto"/>
              </w:divBdr>
            </w:div>
            <w:div w:id="554044200">
              <w:marLeft w:val="0"/>
              <w:marRight w:val="0"/>
              <w:marTop w:val="0"/>
              <w:marBottom w:val="0"/>
              <w:divBdr>
                <w:top w:val="none" w:sz="0" w:space="0" w:color="auto"/>
                <w:left w:val="none" w:sz="0" w:space="0" w:color="auto"/>
                <w:bottom w:val="none" w:sz="0" w:space="0" w:color="auto"/>
                <w:right w:val="none" w:sz="0" w:space="0" w:color="auto"/>
              </w:divBdr>
            </w:div>
            <w:div w:id="111752061">
              <w:marLeft w:val="0"/>
              <w:marRight w:val="0"/>
              <w:marTop w:val="0"/>
              <w:marBottom w:val="0"/>
              <w:divBdr>
                <w:top w:val="none" w:sz="0" w:space="0" w:color="auto"/>
                <w:left w:val="none" w:sz="0" w:space="0" w:color="auto"/>
                <w:bottom w:val="none" w:sz="0" w:space="0" w:color="auto"/>
                <w:right w:val="none" w:sz="0" w:space="0" w:color="auto"/>
              </w:divBdr>
            </w:div>
            <w:div w:id="1289776474">
              <w:marLeft w:val="0"/>
              <w:marRight w:val="0"/>
              <w:marTop w:val="0"/>
              <w:marBottom w:val="0"/>
              <w:divBdr>
                <w:top w:val="none" w:sz="0" w:space="0" w:color="auto"/>
                <w:left w:val="none" w:sz="0" w:space="0" w:color="auto"/>
                <w:bottom w:val="none" w:sz="0" w:space="0" w:color="auto"/>
                <w:right w:val="none" w:sz="0" w:space="0" w:color="auto"/>
              </w:divBdr>
            </w:div>
            <w:div w:id="1076901398">
              <w:marLeft w:val="0"/>
              <w:marRight w:val="0"/>
              <w:marTop w:val="0"/>
              <w:marBottom w:val="0"/>
              <w:divBdr>
                <w:top w:val="none" w:sz="0" w:space="0" w:color="auto"/>
                <w:left w:val="none" w:sz="0" w:space="0" w:color="auto"/>
                <w:bottom w:val="none" w:sz="0" w:space="0" w:color="auto"/>
                <w:right w:val="none" w:sz="0" w:space="0" w:color="auto"/>
              </w:divBdr>
            </w:div>
            <w:div w:id="1915049736">
              <w:marLeft w:val="0"/>
              <w:marRight w:val="0"/>
              <w:marTop w:val="0"/>
              <w:marBottom w:val="0"/>
              <w:divBdr>
                <w:top w:val="none" w:sz="0" w:space="0" w:color="auto"/>
                <w:left w:val="none" w:sz="0" w:space="0" w:color="auto"/>
                <w:bottom w:val="none" w:sz="0" w:space="0" w:color="auto"/>
                <w:right w:val="none" w:sz="0" w:space="0" w:color="auto"/>
              </w:divBdr>
            </w:div>
            <w:div w:id="1715538827">
              <w:marLeft w:val="0"/>
              <w:marRight w:val="0"/>
              <w:marTop w:val="0"/>
              <w:marBottom w:val="0"/>
              <w:divBdr>
                <w:top w:val="none" w:sz="0" w:space="0" w:color="auto"/>
                <w:left w:val="none" w:sz="0" w:space="0" w:color="auto"/>
                <w:bottom w:val="none" w:sz="0" w:space="0" w:color="auto"/>
                <w:right w:val="none" w:sz="0" w:space="0" w:color="auto"/>
              </w:divBdr>
            </w:div>
            <w:div w:id="1270552303">
              <w:marLeft w:val="0"/>
              <w:marRight w:val="0"/>
              <w:marTop w:val="0"/>
              <w:marBottom w:val="0"/>
              <w:divBdr>
                <w:top w:val="none" w:sz="0" w:space="0" w:color="auto"/>
                <w:left w:val="none" w:sz="0" w:space="0" w:color="auto"/>
                <w:bottom w:val="none" w:sz="0" w:space="0" w:color="auto"/>
                <w:right w:val="none" w:sz="0" w:space="0" w:color="auto"/>
              </w:divBdr>
            </w:div>
            <w:div w:id="1413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79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A079C-7A67-4FF2-A2DF-C83C96FA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kexu</dc:creator>
  <cp:lastModifiedBy>夏源</cp:lastModifiedBy>
  <cp:revision>56</cp:revision>
  <dcterms:created xsi:type="dcterms:W3CDTF">2023-09-20T09:01:00Z</dcterms:created>
  <dcterms:modified xsi:type="dcterms:W3CDTF">2024-10-11T07:40:00Z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BCCB5A00F18E4692942C8AC19623C93E_12</vt:lpwstr>
  </property>
</Properties>
</file>